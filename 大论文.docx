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1D" w:rsidRDefault="0019701D" w:rsidP="0019701D">
      <w:pPr>
        <w:pStyle w:val="a5"/>
        <w:ind w:firstLine="643"/>
        <w:rPr>
          <w:rFonts w:hint="eastAsia"/>
        </w:rPr>
      </w:pPr>
      <w:r>
        <w:rPr>
          <w:rFonts w:hint="eastAsia"/>
        </w:rPr>
        <w:t>多</w:t>
      </w:r>
      <w:r w:rsidRPr="0019701D">
        <w:rPr>
          <w:rFonts w:hint="eastAsia"/>
        </w:rPr>
        <w:t>通道</w:t>
      </w:r>
      <w:r w:rsidRPr="0019701D">
        <w:rPr>
          <w:rFonts w:hint="eastAsia"/>
        </w:rPr>
        <w:t>ECG</w:t>
      </w:r>
      <w:r w:rsidRPr="0019701D">
        <w:rPr>
          <w:rFonts w:hint="eastAsia"/>
        </w:rPr>
        <w:t>测量方法的改进与运动补偿研究</w:t>
      </w:r>
      <w:r w:rsidRPr="0019701D">
        <w:rPr>
          <w:rFonts w:hint="eastAsia"/>
        </w:rPr>
        <w:t>(</w:t>
      </w:r>
      <w:r w:rsidRPr="0019701D">
        <w:rPr>
          <w:rFonts w:hint="eastAsia"/>
        </w:rPr>
        <w:t>题目未定，之前的题目）</w:t>
      </w:r>
    </w:p>
    <w:p w:rsidR="0019701D" w:rsidRDefault="0019701D" w:rsidP="0019701D">
      <w:pPr>
        <w:pStyle w:val="1"/>
        <w:rPr>
          <w:rFonts w:hint="eastAsia"/>
        </w:rPr>
      </w:pPr>
      <w:r>
        <w:rPr>
          <w:rFonts w:hint="eastAsia"/>
        </w:rPr>
        <w:t xml:space="preserve">1. </w:t>
      </w:r>
      <w:r>
        <w:rPr>
          <w:rFonts w:hint="eastAsia"/>
        </w:rPr>
        <w:t>绪论</w:t>
      </w:r>
      <w:bookmarkStart w:id="0" w:name="_GoBack"/>
      <w:bookmarkEnd w:id="0"/>
    </w:p>
    <w:p w:rsidR="0019701D" w:rsidRDefault="0019701D" w:rsidP="0019701D">
      <w:pPr>
        <w:pStyle w:val="2"/>
        <w:rPr>
          <w:rFonts w:hint="eastAsia"/>
        </w:rPr>
      </w:pPr>
      <w:r>
        <w:rPr>
          <w:rFonts w:hint="eastAsia"/>
        </w:rPr>
        <w:t xml:space="preserve">1.1 </w:t>
      </w:r>
      <w:r>
        <w:rPr>
          <w:rFonts w:hint="eastAsia"/>
        </w:rPr>
        <w:t>课题的研究背景与意义</w:t>
      </w:r>
    </w:p>
    <w:p w:rsidR="0019701D" w:rsidRDefault="0019701D" w:rsidP="0019701D">
      <w:pPr>
        <w:ind w:firstLine="420"/>
        <w:rPr>
          <w:rFonts w:hint="eastAsia"/>
        </w:rPr>
      </w:pPr>
      <w:r>
        <w:rPr>
          <w:rFonts w:hint="eastAsia"/>
        </w:rPr>
        <w:t>心电图</w:t>
      </w:r>
      <w:r>
        <w:rPr>
          <w:rFonts w:hint="eastAsia"/>
        </w:rPr>
        <w:t>(Electrocardiogram)</w:t>
      </w:r>
      <w:r>
        <w:rPr>
          <w:rFonts w:hint="eastAsia"/>
        </w:rPr>
        <w:t>记录了心脏的电生理活动。它的原理是，在心跳时，心肌细胞的去极化过程引起了体表的电势变化，使用电极将这个电势变化信号记录下来就形成了心电图。它能用于诊断心脏节律异常以及电传导组织的异常。心电信号测量是一种非侵入式测量，能适用于孕妇等特殊人群。</w:t>
      </w:r>
    </w:p>
    <w:p w:rsidR="0019701D" w:rsidRDefault="0019701D" w:rsidP="0019701D">
      <w:pPr>
        <w:ind w:firstLine="420"/>
        <w:rPr>
          <w:rFonts w:hint="eastAsia"/>
        </w:rPr>
      </w:pPr>
      <w:r>
        <w:rPr>
          <w:rFonts w:hint="eastAsia"/>
        </w:rPr>
        <w:t>另外，心电信号也能用于测量心率、心室位置、大小的估算、心肌组织的损伤、心电传导组织的受损、心脏药物影响、植入式起搏器的功能等。</w:t>
      </w:r>
    </w:p>
    <w:p w:rsidR="0019701D" w:rsidRDefault="0019701D" w:rsidP="0019701D">
      <w:pPr>
        <w:ind w:firstLine="420"/>
        <w:rPr>
          <w:rFonts w:hint="eastAsia"/>
        </w:rPr>
      </w:pPr>
      <w:r>
        <w:rPr>
          <w:rFonts w:hint="eastAsia"/>
        </w:rPr>
        <w:t>动态心电图</w:t>
      </w:r>
      <w:r>
        <w:rPr>
          <w:rFonts w:hint="eastAsia"/>
        </w:rPr>
        <w:t>(Ambulatory Electrocardiogram)</w:t>
      </w:r>
      <w:r>
        <w:rPr>
          <w:rFonts w:hint="eastAsia"/>
        </w:rPr>
        <w:t>是指在测量对象在行走或进行其他日常活动时测量到的心电变化。测量对象需要随身携带一个可穿戴式的测量设备，连续测量几小时甚至几天的心电信号。这种测量方式常用与心律不齐患者或者需要实时监控生理指标的人，部分心律不齐患者的发病持续时间是秒级或</w:t>
      </w:r>
      <w:proofErr w:type="gramStart"/>
      <w:r>
        <w:rPr>
          <w:rFonts w:hint="eastAsia"/>
        </w:rPr>
        <w:t>分钟级</w:t>
      </w:r>
      <w:proofErr w:type="gramEnd"/>
      <w:r>
        <w:rPr>
          <w:rFonts w:hint="eastAsia"/>
        </w:rPr>
        <w:t>的，需要长时间连续测量才能捕捉到。另外，类似孕妇或者严重心脏病症患者，需要对心电信号实时监控以便及时发现病症，可以在动态心电监测设备上增加无线数据传输模块以使得到信息能及时反馈给医生。</w:t>
      </w:r>
    </w:p>
    <w:p w:rsidR="0019701D" w:rsidRDefault="0019701D" w:rsidP="0019701D">
      <w:pPr>
        <w:ind w:firstLine="420"/>
        <w:rPr>
          <w:rFonts w:hint="eastAsia"/>
        </w:rPr>
      </w:pPr>
      <w:r>
        <w:rPr>
          <w:rFonts w:hint="eastAsia"/>
        </w:rPr>
        <w:t>本文主要介绍一种可穿戴式心电心音采集设备的设计与开发，并提出一种心电信号中</w:t>
      </w:r>
      <w:proofErr w:type="gramStart"/>
      <w:r>
        <w:rPr>
          <w:rFonts w:hint="eastAsia"/>
        </w:rPr>
        <w:t>运动伪像的</w:t>
      </w:r>
      <w:proofErr w:type="gramEnd"/>
      <w:r>
        <w:rPr>
          <w:rFonts w:hint="eastAsia"/>
        </w:rPr>
        <w:t>消除算法，目标是通过硬件和算法设计是的在运动状态下获取到高质量的心电信号。</w:t>
      </w:r>
    </w:p>
    <w:p w:rsidR="0019701D" w:rsidRDefault="0019701D" w:rsidP="0019701D">
      <w:pPr>
        <w:pStyle w:val="2"/>
        <w:rPr>
          <w:rFonts w:hint="eastAsia"/>
        </w:rPr>
      </w:pPr>
      <w:r>
        <w:rPr>
          <w:rFonts w:hint="eastAsia"/>
        </w:rPr>
        <w:t xml:space="preserve">1.2 </w:t>
      </w:r>
      <w:r>
        <w:rPr>
          <w:rFonts w:hint="eastAsia"/>
        </w:rPr>
        <w:t>国内外研究现状</w:t>
      </w:r>
    </w:p>
    <w:p w:rsidR="0019701D" w:rsidRDefault="0019701D" w:rsidP="0019701D">
      <w:pPr>
        <w:pStyle w:val="3"/>
        <w:rPr>
          <w:rFonts w:hint="eastAsia"/>
        </w:rPr>
      </w:pPr>
      <w:r>
        <w:rPr>
          <w:rFonts w:hint="eastAsia"/>
        </w:rPr>
        <w:t xml:space="preserve">1.2.1 </w:t>
      </w:r>
      <w:r>
        <w:rPr>
          <w:rFonts w:hint="eastAsia"/>
        </w:rPr>
        <w:t>可穿戴式心电监测</w:t>
      </w:r>
    </w:p>
    <w:p w:rsidR="0019701D" w:rsidRDefault="0019701D" w:rsidP="0019701D">
      <w:pPr>
        <w:ind w:firstLine="420"/>
        <w:rPr>
          <w:rFonts w:hint="eastAsia"/>
        </w:rPr>
      </w:pPr>
      <w:r>
        <w:rPr>
          <w:rFonts w:hint="eastAsia"/>
        </w:rPr>
        <w:t>动态心电测量设备在</w:t>
      </w:r>
      <w:r>
        <w:rPr>
          <w:rFonts w:hint="eastAsia"/>
        </w:rPr>
        <w:t>20</w:t>
      </w:r>
      <w:r>
        <w:rPr>
          <w:rFonts w:hint="eastAsia"/>
        </w:rPr>
        <w:t>世纪</w:t>
      </w:r>
      <w:r>
        <w:rPr>
          <w:rFonts w:hint="eastAsia"/>
        </w:rPr>
        <w:t>50</w:t>
      </w:r>
      <w:r>
        <w:rPr>
          <w:rFonts w:hint="eastAsia"/>
        </w:rPr>
        <w:t>年代被发明出来并很快就成功商业化。最近几十年里，动态心电监测技术快速发展，常用于检测各种致命或非致命的心律不齐问题，能为临床决策提供了指导。例如心房颤动，它是最常见的心律不齐病症，特别容易出现在老年人和心力衰竭病人身上，某些突发性的心房颤动发作是没有症状的，但是它的发作往往会对临床决策很大的造成影响，通过实时</w:t>
      </w:r>
      <w:r>
        <w:rPr>
          <w:rFonts w:hint="eastAsia"/>
        </w:rPr>
        <w:t>ECG</w:t>
      </w:r>
      <w:r>
        <w:rPr>
          <w:rFonts w:hint="eastAsia"/>
        </w:rPr>
        <w:t>信号分析能检测心房颤动的发作，从而辅助医生决策</w:t>
      </w:r>
      <w:r>
        <w:fldChar w:fldCharType="begin"/>
      </w:r>
      <w:r>
        <w:instrText xml:space="preserve"> ADDIN ZOTERO_ITEM CSL_CITATION {"citationID":"25ph9op2dm","properties":{"formattedCitation":"{\\rtf \\super [1]\\nosupersub{}}","plainCitation":"[1]"},"citationItems":[{"id":1,"uris":["http://zotero.org/users/2812740/items/IQM2NUZR"],"uri":["http://zotero.org/users/2812740/items/IQM2NUZR"],"itemData":{"id":1,"type":"article-journal","title":"Ambulatory ECG Monitoring in Atrial Fibrillation Management","container-title":"Progress in Cardiovascular Diseases","collection-title":"Ambulatory ECG Monitoring: Clinical Practice and Research Applications","page":"143-152","volume":"56","issue":"2","source":"ScienceDirect","abstract":"Ambulatory ECG monitoring technology has rapidly evolved over the last few decades and has been shown to identify life-threatening and non-life threatening arrhythmias and provide actionable data to guide clinical decision making. Atrial fibrillation episodes can often be asymptomatic, even after catheter ablation for atrial fibrillation, creating a disconnect between symptoms and actual arrhythmia burden which may alter clinical management. In this review, we aim to provide a comprehensive overview of invasive and non-invasive ECG monitoring strategies in patients with atrial fibrillation, with a special focus on the diagnosis of atrial fibrillation, and on follow-up of patients after catheter ablation for atrial fibrillation ablation.","DOI":"10.1016/j.pcad.2013.10.001","ISSN":"0033-0620","journalAbbreviation":"Progress in Cardiovascular Diseases","author":[{"family":"Rosero","given":"Spencer Z."},{"family":"Kutyifa","given":"Valentina"},{"family":"Olshansky","given":"Brian"},{"family":"Zareba","given":"Wojciech"}],"issued":{"date-parts":[["2013",9]]}}}],"schema":"https://github.com/citation-style-language/schema/raw/master/csl-citation.json"} </w:instrText>
      </w:r>
      <w:r>
        <w:fldChar w:fldCharType="separate"/>
      </w:r>
      <w:r w:rsidRPr="0019701D">
        <w:rPr>
          <w:rFonts w:cs="Times New Roman"/>
          <w:kern w:val="0"/>
          <w:szCs w:val="24"/>
          <w:vertAlign w:val="superscript"/>
        </w:rPr>
        <w:t>[1]</w:t>
      </w:r>
      <w:r>
        <w:fldChar w:fldCharType="end"/>
      </w:r>
      <w:r>
        <w:rPr>
          <w:rFonts w:hint="eastAsia"/>
        </w:rPr>
        <w:t>。查看</w:t>
      </w:r>
      <w:r>
        <w:rPr>
          <w:rFonts w:hint="eastAsia"/>
        </w:rPr>
        <w:t>24~48</w:t>
      </w:r>
      <w:r>
        <w:rPr>
          <w:rFonts w:hint="eastAsia"/>
        </w:rPr>
        <w:t>小时的连续</w:t>
      </w:r>
      <w:r>
        <w:rPr>
          <w:rFonts w:hint="eastAsia"/>
        </w:rPr>
        <w:t>ECG</w:t>
      </w:r>
      <w:r>
        <w:rPr>
          <w:rFonts w:hint="eastAsia"/>
        </w:rPr>
        <w:t>信号是十分耗时的，医生常借助软件工具分析心电信号，例如在采集设备上可以运行一些简单程序计算实时心率值、心率变异性以及病人日常活动分析等。另一些高级的算法分析过程可以在计算机上离线分析</w:t>
      </w:r>
      <w:r>
        <w:rPr>
          <w:rFonts w:hint="eastAsia"/>
        </w:rPr>
        <w:t>ECG</w:t>
      </w:r>
      <w:r>
        <w:rPr>
          <w:rFonts w:hint="eastAsia"/>
        </w:rPr>
        <w:t>信号，用于进行频谱分析、缺血负荷估计、</w:t>
      </w:r>
      <w:r>
        <w:rPr>
          <w:rFonts w:hint="eastAsia"/>
        </w:rPr>
        <w:t>P-QRS-T</w:t>
      </w:r>
      <w:r>
        <w:rPr>
          <w:rFonts w:hint="eastAsia"/>
        </w:rPr>
        <w:t>各区段形态分析等，也可用于检测植入式心脏起搏器的功能。</w:t>
      </w:r>
    </w:p>
    <w:p w:rsidR="0019701D" w:rsidRDefault="0019701D" w:rsidP="0019701D">
      <w:pPr>
        <w:ind w:firstLine="420"/>
        <w:rPr>
          <w:rFonts w:hint="eastAsia"/>
        </w:rPr>
      </w:pPr>
      <w:r>
        <w:rPr>
          <w:rFonts w:hint="eastAsia"/>
        </w:rPr>
        <w:t>这几十年来，动态心电监测技术随着电子科技一同发展。测量的通道数从单通道测量</w:t>
      </w:r>
      <w:r>
        <w:rPr>
          <w:rFonts w:hint="eastAsia"/>
        </w:rPr>
        <w:lastRenderedPageBreak/>
        <w:t>发展到</w:t>
      </w:r>
      <w:r>
        <w:rPr>
          <w:rFonts w:hint="eastAsia"/>
        </w:rPr>
        <w:t>12</w:t>
      </w:r>
      <w:r>
        <w:rPr>
          <w:rFonts w:hint="eastAsia"/>
        </w:rPr>
        <w:t>通道测量，出于方便使用的角度考虑，未来的发展趋势将是</w:t>
      </w:r>
      <w:r>
        <w:rPr>
          <w:rFonts w:hint="eastAsia"/>
        </w:rPr>
        <w:t>1~3</w:t>
      </w:r>
      <w:r>
        <w:rPr>
          <w:rFonts w:hint="eastAsia"/>
        </w:rPr>
        <w:t>通道信号的同步测量；存储媒介变小、耗电量降低储能设备的发展，减小了设备体积并增长持续工作时间，使得设备更有利于在日常生活中的心电信号监控；液晶显示器和智能终端能实时查看心电信号的波形。现在的动态心电测量设备的连续工作时间通常是</w:t>
      </w:r>
      <w:r>
        <w:rPr>
          <w:rFonts w:hint="eastAsia"/>
        </w:rPr>
        <w:t>24~48</w:t>
      </w:r>
      <w:r>
        <w:rPr>
          <w:rFonts w:hint="eastAsia"/>
        </w:rPr>
        <w:t>小时，必要的时候可以达到数周连续测量；通过使用电子液晶</w:t>
      </w:r>
      <w:proofErr w:type="gramStart"/>
      <w:r>
        <w:rPr>
          <w:rFonts w:hint="eastAsia"/>
        </w:rPr>
        <w:t>屏或者</w:t>
      </w:r>
      <w:proofErr w:type="gramEnd"/>
      <w:r>
        <w:rPr>
          <w:rFonts w:hint="eastAsia"/>
        </w:rPr>
        <w:t>手机等终端，可以实时查看到心电信号波形。另外，由于互联网、</w:t>
      </w:r>
      <w:r>
        <w:rPr>
          <w:rFonts w:hint="eastAsia"/>
        </w:rPr>
        <w:t>Wi-Fi</w:t>
      </w:r>
      <w:r>
        <w:rPr>
          <w:rFonts w:hint="eastAsia"/>
        </w:rPr>
        <w:t>、蜂窝网络和宽带传输的出现，也将心电测量技术推向物联网的大门，通过无线技术和网络技术将测量信号实时传输到医生处，随时随地都能得到专业的诊断。而近几年移动物联网的兴起，也推动了可穿戴技术的广泛应用。市面上出现了像卡片、吊坠、手环外形的智能检测设备，依靠智能强大的处理性能，可以代替医生的部分职能，进行简单的即时诊断。借助智能终端这一平台，大量的非侵入式传感器将得到广泛使用，对未来全球健康领域带来巨大的贡献</w:t>
      </w:r>
      <w:r>
        <w:fldChar w:fldCharType="begin"/>
      </w:r>
      <w:r>
        <w:instrText xml:space="preserve"> ADDIN ZOTERO_ITEM CSL_CITATION {"citationID":"toskmjZ5","properties":{"formattedCitation":"{\\rtf \\super [2]\\nosupersub{}}","plainCitation":"[2]"},"citationItems":[{"id":126,"uris":["http://zotero.org/users/2812740/items/27WX3RVW"],"uri":["http://zotero.org/users/2812740/items/27WX3RVW"],"itemData":{"id":126,"type":"article-journal","title":"The Evolution of Ambulatory ECG Monitoring","container-title":"Progress in Cardiovascular Diseases","collection-title":"Ambulatory ECG Monitoring: Clinical Practice and Research Applications","page":"127-132","volume":"56","issue":"2","source":"ScienceDirect","abstract":"Ambulatory Holter electrocardiographic (ECG) monitoring has undergone continuous technological evolution since its invention and development in the 1950s era. With commercial introduction in 1963, there has been an evolution of Holter recorders from 1 channel to 12 channel recorders with increasingly smaller storage media, and there has evolved Holter analysis systems employing increasingly technologically advanced electronics providing a myriad of data displays. This evolution of smaller physical instruments with increasing technological capacity has characterized the development of electronics over the past 50 years. Currently the technology has been focused upon the conventional continuous 24 to 48 hour ambulatory ECG examination, and conventional extended ambulatory monitoring strategies for infrequent to rare arrhythmic events. However, the emergence of the Internet, Wi-Fi, cellular networks, and broad-band transmission has positioned these modalities at the doorway of the digital world. This has led to an adoption of more cost-effective strategies to these conventional methods of performing the examination. As a result, the emergence of the mobile smartphone coupled with this digital capacity is leading to the recent development of Holter smartphone applications. The potential of point-of-care applications utilizing the Holter smartphone and a vast array of new non-invasive sensors is evident in the not too distant future. The Holter smartphone is anticipated to contribute significantly in the future to the field of global health.","DOI":"10.1016/j.pcad.2013.08.005","ISSN":"0033-0620","journalAbbreviation":"Progress in Cardiovascular Diseases","author":[{"family":"Kennedy","given":"Harold L."}],"issued":{"date-parts":[["2013",9]]}}}],"schema":"https://github.com/citation-style-language/schema/raw/master/csl-citation.json"} </w:instrText>
      </w:r>
      <w:r>
        <w:fldChar w:fldCharType="separate"/>
      </w:r>
      <w:r w:rsidRPr="0019701D">
        <w:rPr>
          <w:rFonts w:cs="Times New Roman"/>
          <w:kern w:val="0"/>
          <w:szCs w:val="24"/>
          <w:vertAlign w:val="superscript"/>
        </w:rPr>
        <w:t>[2]</w:t>
      </w:r>
      <w:r>
        <w:fldChar w:fldCharType="end"/>
      </w:r>
      <w:r>
        <w:rPr>
          <w:rFonts w:hint="eastAsia"/>
        </w:rPr>
        <w:t>。</w:t>
      </w:r>
    </w:p>
    <w:p w:rsidR="0019701D" w:rsidRDefault="0019701D" w:rsidP="0019701D">
      <w:pPr>
        <w:ind w:firstLine="420"/>
        <w:rPr>
          <w:rFonts w:hint="eastAsia"/>
        </w:rPr>
      </w:pPr>
      <w:r>
        <w:rPr>
          <w:rFonts w:hint="eastAsia"/>
        </w:rPr>
        <w:t>下图为动态心电监测系统的示意图：</w:t>
      </w:r>
    </w:p>
    <w:p w:rsidR="0019701D" w:rsidRDefault="0019701D" w:rsidP="0019701D">
      <w:pPr>
        <w:ind w:firstLine="420"/>
        <w:rPr>
          <w:rFonts w:hint="eastAsia"/>
        </w:rPr>
      </w:pPr>
      <w:r>
        <w:rPr>
          <w:rFonts w:hint="eastAsia"/>
        </w:rPr>
        <w:t>（缺</w:t>
      </w:r>
      <w:r>
        <w:rPr>
          <w:rFonts w:hint="eastAsia"/>
        </w:rPr>
        <w:t>Visio</w:t>
      </w:r>
      <w:r>
        <w:rPr>
          <w:rFonts w:hint="eastAsia"/>
        </w:rPr>
        <w:t>图，参考</w:t>
      </w:r>
      <w:r>
        <w:rPr>
          <w:rFonts w:hint="eastAsia"/>
        </w:rPr>
        <w:t>ambulatory ECG system.PNG</w:t>
      </w:r>
      <w:r>
        <w:rPr>
          <w:rFonts w:hint="eastAsia"/>
        </w:rPr>
        <w:t>）</w:t>
      </w:r>
    </w:p>
    <w:p w:rsidR="0019701D" w:rsidRDefault="0019701D" w:rsidP="0019701D">
      <w:pPr>
        <w:ind w:firstLine="420"/>
        <w:rPr>
          <w:rFonts w:hint="eastAsia"/>
        </w:rPr>
      </w:pPr>
      <w:r>
        <w:rPr>
          <w:rFonts w:hint="eastAsia"/>
        </w:rPr>
        <w:t>在文献</w:t>
      </w:r>
      <w:r>
        <w:fldChar w:fldCharType="begin"/>
      </w:r>
      <w:r>
        <w:instrText xml:space="preserve"> ADDIN ZOTERO_ITEM CSL_CITATION {"citationID":"2c2tbsqps7","properties":{"formattedCitation":"{\\rtf \\super [3]\\nosupersub{}}","plainCitation":"[3]"},"citationItems":[{"id":22,"uris":["http://zotero.org/users/2812740/items/8Q9JCATH"],"uri":["http://zotero.org/users/2812740/items/8Q9JCATH"],"itemData":{"id":22,"type":"article-journal","title":"An Intelligent Telecardiology System Using a Wearable and Wireless ECG to Detect Atrial Fibrillation","container-title":"IEEE Transactions on Information Technology in Biomedicine","page":"726-733","volume":"14","issue":"3","source":"CrossRef","DOI":"10.1109/TITB.2010.2047401","ISSN":"1089-7771","author":[{"literal":"Chin-Teng Lin"},{"literal":"Kuan-Cheng Chang"},{"literal":"Chun-Ling Lin"},{"literal":"Chia-Cheng Chiang"},{"literal":"Shao-Wei Lu"},{"literal":"Shih-Sheng Chang"},{"literal":"Bor-Shyh Lin"},{"literal":"Hsin-Yueh Liang"},{"literal":"Ray-Jade Chen"},{"literal":"Yuan-Teh Lee"},{"literal":"Li-Wei Ko"}],"issued":{"date-parts":[["2010",5]]}}}],"schema":"https://github.com/citation-style-language/schema/raw/master/csl-citation.json"} </w:instrText>
      </w:r>
      <w:r>
        <w:fldChar w:fldCharType="separate"/>
      </w:r>
      <w:r w:rsidRPr="0019701D">
        <w:rPr>
          <w:rFonts w:cs="Times New Roman"/>
          <w:kern w:val="0"/>
          <w:szCs w:val="24"/>
          <w:vertAlign w:val="superscript"/>
        </w:rPr>
        <w:t>[3]</w:t>
      </w:r>
      <w:r>
        <w:fldChar w:fldCharType="end"/>
      </w:r>
      <w:r>
        <w:rPr>
          <w:rFonts w:hint="eastAsia"/>
        </w:rPr>
        <w:t>中提出的轻量级、低功耗的</w:t>
      </w:r>
      <w:r>
        <w:rPr>
          <w:rFonts w:hint="eastAsia"/>
        </w:rPr>
        <w:t>ECG</w:t>
      </w:r>
      <w:r>
        <w:rPr>
          <w:rFonts w:hint="eastAsia"/>
        </w:rPr>
        <w:t>测量设备，无线连接到手机，实现随时随地采集信号，测量设备内置专家预警系统，实时将</w:t>
      </w:r>
      <w:r>
        <w:rPr>
          <w:rFonts w:hint="eastAsia"/>
        </w:rPr>
        <w:t>ECG</w:t>
      </w:r>
      <w:r>
        <w:rPr>
          <w:rFonts w:hint="eastAsia"/>
        </w:rPr>
        <w:t>信号</w:t>
      </w:r>
      <w:proofErr w:type="gramStart"/>
      <w:r>
        <w:rPr>
          <w:rFonts w:hint="eastAsia"/>
        </w:rPr>
        <w:t>通过蓝牙传输</w:t>
      </w:r>
      <w:proofErr w:type="gramEnd"/>
      <w:r>
        <w:rPr>
          <w:rFonts w:hint="eastAsia"/>
        </w:rPr>
        <w:t>到手机、笔记本电脑等采集设备，将信号交给专家系统处理，如果发现异常则警告信号发送给远端的数据库服务，从而让医生通过联网的监控软件及时查看到病人的异常</w:t>
      </w:r>
      <w:r>
        <w:rPr>
          <w:rFonts w:hint="eastAsia"/>
        </w:rPr>
        <w:t>ECG</w:t>
      </w:r>
      <w:r>
        <w:rPr>
          <w:rFonts w:hint="eastAsia"/>
        </w:rPr>
        <w:t>信号。该专家系统能实时检测</w:t>
      </w:r>
      <w:r>
        <w:rPr>
          <w:rFonts w:hint="eastAsia"/>
        </w:rPr>
        <w:t>5</w:t>
      </w:r>
      <w:r>
        <w:rPr>
          <w:rFonts w:hint="eastAsia"/>
        </w:rPr>
        <w:t>种心电节律异常，包括窦性心</w:t>
      </w:r>
      <w:proofErr w:type="gramStart"/>
      <w:r>
        <w:rPr>
          <w:rFonts w:hint="eastAsia"/>
        </w:rPr>
        <w:t>搏</w:t>
      </w:r>
      <w:proofErr w:type="gramEnd"/>
      <w:r>
        <w:rPr>
          <w:rFonts w:hint="eastAsia"/>
        </w:rPr>
        <w:t>过速、窦性心</w:t>
      </w:r>
      <w:proofErr w:type="gramStart"/>
      <w:r>
        <w:rPr>
          <w:rFonts w:hint="eastAsia"/>
        </w:rPr>
        <w:t>搏</w:t>
      </w:r>
      <w:proofErr w:type="gramEnd"/>
      <w:r>
        <w:rPr>
          <w:rFonts w:hint="eastAsia"/>
        </w:rPr>
        <w:t>过缓、宽</w:t>
      </w:r>
      <w:r>
        <w:rPr>
          <w:rFonts w:hint="eastAsia"/>
        </w:rPr>
        <w:t>QRS</w:t>
      </w:r>
      <w:r>
        <w:rPr>
          <w:rFonts w:hint="eastAsia"/>
        </w:rPr>
        <w:t>波群、心房颤动和心脏停搏。当病症发生时能出发紧急的医疗警报系统。试验中测试了</w:t>
      </w:r>
      <w:r>
        <w:rPr>
          <w:rFonts w:hint="eastAsia"/>
        </w:rPr>
        <w:t>10</w:t>
      </w:r>
      <w:r>
        <w:rPr>
          <w:rFonts w:hint="eastAsia"/>
        </w:rPr>
        <w:t>个正常病人和</w:t>
      </w:r>
      <w:r>
        <w:rPr>
          <w:rFonts w:hint="eastAsia"/>
        </w:rPr>
        <w:t>20</w:t>
      </w:r>
      <w:r>
        <w:rPr>
          <w:rFonts w:hint="eastAsia"/>
        </w:rPr>
        <w:t>个心律失常患者，临床试验证明该系统的准确性接近</w:t>
      </w:r>
      <w:r>
        <w:rPr>
          <w:rFonts w:hint="eastAsia"/>
        </w:rPr>
        <w:t>94%</w:t>
      </w:r>
      <w:r>
        <w:rPr>
          <w:rFonts w:hint="eastAsia"/>
        </w:rPr>
        <w:t>。在文献</w:t>
      </w:r>
      <w:r w:rsidR="006C731C">
        <w:fldChar w:fldCharType="begin"/>
      </w:r>
      <w:r w:rsidR="006C731C">
        <w:instrText xml:space="preserve"> ADDIN ZOTERO_ITEM CSL_CITATION {"citationID":"28992ii6eb","properties":{"formattedCitation":"{\\rtf \\super [4]\\nosupersub{}}","plainCitation":"[4]"},"citationItems":[{"id":76,"uris":["http://zotero.org/groups/447977/items/FRAPMBJN"],"uri":["http://zotero.org/groups/447977/items/FRAPMBJN"],"itemData":{"id":76,"type":"paper-conference","title":"A PDA-based portable wireless ECG monitor for medical personal area networks","container-title":"Electrotechnical Conference, 2006. MELECON 2006. IEEE Mediterranean","page":"713-716","source":"IEEE Xplore","event":"Electrotechnical Conference, 2006. MELECON 2006. IEEE Mediterranean","abstract":"This paper describes the development of a remote monitoring system for ECG signals. In order to achieve this goal in an economic way, we suggest the implementation of portable monitors based on consumer products such as PDA and digital acquisition cards. Several patient health monitoring scenarios where this platform may be applied are outlined, and a versatile system architecture design to fit them all is proposed. The system provides remote monitoring of one or several patients wearing a portable device equipped with wireless connectivity based on different technologies such as Bluetooth, WIFI or UMTS","DOI":"10.1109/MELCON.2006.1653199","author":[{"family":"Cano-Garcia","given":"J.M."},{"family":"Gonzalez-Parada","given":"E."},{"family":"Alarcon-Collantes","given":"V."},{"family":"Casilari-Perez","given":"E."}],"issued":{"date-parts":[["2006",5]]}}}],"schema":"https://github.com/citation-style-language/schema/raw/master/csl-citation.json"} </w:instrText>
      </w:r>
      <w:r w:rsidR="006C731C">
        <w:fldChar w:fldCharType="separate"/>
      </w:r>
      <w:r w:rsidR="006C731C" w:rsidRPr="006C731C">
        <w:rPr>
          <w:rFonts w:cs="Times New Roman"/>
          <w:kern w:val="0"/>
          <w:szCs w:val="24"/>
          <w:vertAlign w:val="superscript"/>
        </w:rPr>
        <w:t>[4]</w:t>
      </w:r>
      <w:r w:rsidR="006C731C">
        <w:fldChar w:fldCharType="end"/>
      </w:r>
      <w:r>
        <w:rPr>
          <w:rFonts w:hint="eastAsia"/>
        </w:rPr>
        <w:t>中，研究人员设计一种基于手机的心电监测，用与手机匹配的数据采集卡测量信号，但是依赖指定的手机接口，缺乏通用性；文献</w:t>
      </w:r>
      <w:r w:rsidR="006C731C">
        <w:fldChar w:fldCharType="begin"/>
      </w:r>
      <w:r w:rsidR="006C731C">
        <w:instrText xml:space="preserve"> ADDIN ZOTERO_ITEM CSL_CITATION {"citationID":"1l9o33t1pu","properties":{"formattedCitation":"{\\rtf \\super [5]\\nosupersub{}}","plainCitation":"[5]"},"citationItems":[{"id":78,"uris":["http://zotero.org/groups/447977/items/CZJS5C3N"],"uri":["http://zotero.org/groups/447977/items/CZJS5C3N"],"itemData":{"id":78,"type":"paper-conference","title":"Development of wearable ECG measurement system using EMD for motion artifact removal","container-title":"2012 7th International Conference on Computing and Convergence Technology (ICCCT)","page":"299-304","source":"IEEE Xplore","event":"2012 7th International Conference on Computing and Convergence Technology (ICCCT)","abstract":"Motion artifact distorted ECG signal is a commonly known issue in mobile ECG recording. In this paper, we present a better method to replace existing filtering technique while preserving distortion free ECG signal. A belt-type ECG measurement system to measure ECG signal in daily life has been developed. A 3-axis accelerometer sensor is installed on the ECG measurement system to obtain activity data. Activity status is classified using fuzzy rule base classifier. Then an optimal adaptive filter using empirical mode decomposition, EMD is proposed for motion artifact removal. EMD is used to decompose motion artifact from the ECG signal and finally preserve a distortion free ECG signal at the end of the result.","author":[{"family":"Jung","given":"Hae-Kyung"},{"family":"Jeong","given":"Do-Un"}],"issued":{"date-parts":[["2012",12]]}}}],"schema":"https://github.com/citation-style-language/schema/raw/master/csl-citation.json"} </w:instrText>
      </w:r>
      <w:r w:rsidR="006C731C">
        <w:fldChar w:fldCharType="separate"/>
      </w:r>
      <w:r w:rsidR="006C731C" w:rsidRPr="006C731C">
        <w:rPr>
          <w:rFonts w:cs="Times New Roman"/>
          <w:kern w:val="0"/>
          <w:szCs w:val="24"/>
          <w:vertAlign w:val="superscript"/>
        </w:rPr>
        <w:t>[5]</w:t>
      </w:r>
      <w:r w:rsidR="006C731C">
        <w:fldChar w:fldCharType="end"/>
      </w:r>
      <w:r>
        <w:rPr>
          <w:rFonts w:hint="eastAsia"/>
        </w:rPr>
        <w:t>中提出一种</w:t>
      </w:r>
      <w:r>
        <w:rPr>
          <w:rFonts w:hint="eastAsia"/>
        </w:rPr>
        <w:t>ECG</w:t>
      </w:r>
      <w:r>
        <w:rPr>
          <w:rFonts w:hint="eastAsia"/>
        </w:rPr>
        <w:t>和三轴加速度采集的可穿戴</w:t>
      </w:r>
      <w:proofErr w:type="gramStart"/>
      <w:r>
        <w:rPr>
          <w:rFonts w:hint="eastAsia"/>
        </w:rPr>
        <w:t>式设备</w:t>
      </w:r>
      <w:proofErr w:type="gramEnd"/>
      <w:r>
        <w:rPr>
          <w:rFonts w:hint="eastAsia"/>
        </w:rPr>
        <w:t>方案，并</w:t>
      </w:r>
      <w:proofErr w:type="gramStart"/>
      <w:r>
        <w:rPr>
          <w:rFonts w:hint="eastAsia"/>
        </w:rPr>
        <w:t>使用蓝牙的</w:t>
      </w:r>
      <w:proofErr w:type="gramEnd"/>
      <w:r>
        <w:rPr>
          <w:rFonts w:hint="eastAsia"/>
        </w:rPr>
        <w:t>方式与手机连接，可以在手机查看波形数据；文献</w:t>
      </w:r>
      <w:r w:rsidR="006C731C">
        <w:fldChar w:fldCharType="begin"/>
      </w:r>
      <w:r w:rsidR="006C731C">
        <w:instrText xml:space="preserve"> ADDIN ZOTERO_ITEM CSL_CITATION {"citationID":"k4v1l8t1l","properties":{"formattedCitation":"{\\rtf \\super [6]\\nosupersub{}}","plainCitation":"[6]"},"citationItems":[{"id":100,"uris":["http://zotero.org/users/2812740/items/8VMNQ65U"],"uri":["http://zotero.org/users/2812740/items/8VMNQ65U"],"itemData":{"id":100,"type":"paper-conference","title":"Wearable data acquisition for heartbeat and respiratory information using NAM (non-audible murmur) microphone","container-title":"Ninth IEEE International Symposium on Wearable Computers, 2005. Proceedings","page":"210-211","source":"IEEE Xplore","event":"Ninth IEEE International Symposium on Wearable Computers, 2005. Proceedings","abstract":"We are aiming at to establish the technology for measuring heartbeat and respiration without placing excessive load on subjects in daily situations. In this paper, we focus on the NAM (non-audible murmur) microphone, a small skin-attached microphone developed to record NAMs. The device can simultaneously work as an acoustic sensor for sounds that are related to the user's physiological signs. We confirm the existence of the heartbeat and respiratory information in the NAM sounds and discuss the possibility of extracting these indices.","DOI":"10.1109/ISWC.2005.56","author":[{"family":"Noma","given":"H."},{"family":"Kogure","given":"K."},{"family":"Nakajima","given":"Y."},{"family":"Shimonomura","given":"H."},{"family":"Ohsuga","given":"M."}],"issued":{"date-parts":[["2005",10]]}}}],"schema":"https://github.com/citation-style-language/schema/raw/master/csl-citation.json"} </w:instrText>
      </w:r>
      <w:r w:rsidR="006C731C">
        <w:fldChar w:fldCharType="separate"/>
      </w:r>
      <w:r w:rsidR="006C731C" w:rsidRPr="006C731C">
        <w:rPr>
          <w:rFonts w:cs="Times New Roman"/>
          <w:kern w:val="0"/>
          <w:szCs w:val="24"/>
          <w:vertAlign w:val="superscript"/>
        </w:rPr>
        <w:t>[6]</w:t>
      </w:r>
      <w:r w:rsidR="006C731C">
        <w:fldChar w:fldCharType="end"/>
      </w:r>
      <w:r>
        <w:rPr>
          <w:rFonts w:hint="eastAsia"/>
        </w:rPr>
        <w:t>利用一种可贴在体表的麦克风来采集心音信号，减轻了设备对病人日常活动的影响。</w:t>
      </w:r>
    </w:p>
    <w:p w:rsidR="0019701D" w:rsidRDefault="0019701D" w:rsidP="0019701D">
      <w:pPr>
        <w:ind w:firstLine="420"/>
        <w:rPr>
          <w:rFonts w:hint="eastAsia"/>
        </w:rPr>
      </w:pPr>
      <w:r>
        <w:rPr>
          <w:rFonts w:hint="eastAsia"/>
        </w:rPr>
        <w:t xml:space="preserve">(1-s2.0-S000368701100130X-main.pdf) </w:t>
      </w:r>
      <w:r>
        <w:rPr>
          <w:rFonts w:hint="eastAsia"/>
        </w:rPr>
        <w:t>本文比较了</w:t>
      </w:r>
      <w:r>
        <w:rPr>
          <w:rFonts w:hint="eastAsia"/>
        </w:rPr>
        <w:t>4</w:t>
      </w:r>
      <w:r>
        <w:rPr>
          <w:rFonts w:hint="eastAsia"/>
        </w:rPr>
        <w:t>种用于检测心率和</w:t>
      </w:r>
      <w:r>
        <w:rPr>
          <w:rFonts w:hint="eastAsia"/>
        </w:rPr>
        <w:t>ECG</w:t>
      </w:r>
      <w:r>
        <w:rPr>
          <w:rFonts w:hint="eastAsia"/>
        </w:rPr>
        <w:t>信号的移动设备，比较了它们的可用性和老年人的接收程度。结论是，很多高科技产品的设计和开发都是针对</w:t>
      </w:r>
      <w:proofErr w:type="gramStart"/>
      <w:r>
        <w:rPr>
          <w:rFonts w:hint="eastAsia"/>
        </w:rPr>
        <w:t>对</w:t>
      </w:r>
      <w:proofErr w:type="gramEnd"/>
      <w:r>
        <w:rPr>
          <w:rFonts w:hint="eastAsia"/>
        </w:rPr>
        <w:t>高科技接收程度较高的年轻人，所以很多老年人用起来都觉得不方便。希望产品设计和开发的时候能更针对老年人的特殊需求和接收新事物的能力。</w:t>
      </w:r>
    </w:p>
    <w:p w:rsidR="0019701D" w:rsidRDefault="0019701D" w:rsidP="0019701D">
      <w:pPr>
        <w:pStyle w:val="3"/>
        <w:rPr>
          <w:rFonts w:hint="eastAsia"/>
        </w:rPr>
      </w:pPr>
      <w:r>
        <w:rPr>
          <w:rFonts w:hint="eastAsia"/>
        </w:rPr>
        <w:t xml:space="preserve">1.2.3 </w:t>
      </w:r>
      <w:r>
        <w:rPr>
          <w:rFonts w:hint="eastAsia"/>
        </w:rPr>
        <w:t>心电信号的噪声</w:t>
      </w:r>
      <w:proofErr w:type="gramStart"/>
      <w:r>
        <w:rPr>
          <w:rFonts w:hint="eastAsia"/>
        </w:rPr>
        <w:t>和伪像消除</w:t>
      </w:r>
      <w:proofErr w:type="gramEnd"/>
    </w:p>
    <w:p w:rsidR="0019701D" w:rsidRDefault="0019701D" w:rsidP="0019701D">
      <w:pPr>
        <w:ind w:firstLine="420"/>
        <w:rPr>
          <w:rFonts w:hint="eastAsia"/>
        </w:rPr>
      </w:pPr>
      <w:r>
        <w:rPr>
          <w:rFonts w:hint="eastAsia"/>
        </w:rPr>
        <w:t>心电信号采集到的波形与实际波形存在差异，引起差异的原因主要有两方面：一方面是外界噪声引起干扰，例如电网产生电磁波引起的工频干扰；另一方面是由于测量设备、测量方法引入的伪像，例如使用干电极测量</w:t>
      </w:r>
      <w:r>
        <w:rPr>
          <w:rFonts w:hint="eastAsia"/>
        </w:rPr>
        <w:t>ECG</w:t>
      </w:r>
      <w:r>
        <w:rPr>
          <w:rFonts w:hint="eastAsia"/>
        </w:rPr>
        <w:t>时容易受到造成运动伪像，以及在无线传输时由于丢失数据包引起的</w:t>
      </w:r>
      <w:proofErr w:type="gramStart"/>
      <w:r>
        <w:rPr>
          <w:rFonts w:hint="eastAsia"/>
        </w:rPr>
        <w:t>心电伪像等</w:t>
      </w:r>
      <w:proofErr w:type="gramEnd"/>
      <w:r>
        <w:rPr>
          <w:rFonts w:hint="eastAsia"/>
        </w:rPr>
        <w:t>。</w:t>
      </w:r>
    </w:p>
    <w:p w:rsidR="0019701D" w:rsidRDefault="0019701D" w:rsidP="0019701D">
      <w:pPr>
        <w:ind w:firstLine="420"/>
        <w:rPr>
          <w:rFonts w:hint="eastAsia"/>
        </w:rPr>
      </w:pPr>
      <w:r>
        <w:rPr>
          <w:rFonts w:hint="eastAsia"/>
        </w:rPr>
        <w:t>噪声干扰主要包括工频干扰、基线漂移和</w:t>
      </w:r>
      <w:proofErr w:type="gramStart"/>
      <w:r>
        <w:rPr>
          <w:rFonts w:hint="eastAsia"/>
        </w:rPr>
        <w:t>肌电信号</w:t>
      </w:r>
      <w:proofErr w:type="gramEnd"/>
      <w:r>
        <w:rPr>
          <w:rFonts w:hint="eastAsia"/>
        </w:rPr>
        <w:t>干扰。工频干扰常用截止滤波器消除，抑制</w:t>
      </w:r>
      <w:r>
        <w:rPr>
          <w:rFonts w:hint="eastAsia"/>
        </w:rPr>
        <w:t>50Hz</w:t>
      </w:r>
      <w:r>
        <w:rPr>
          <w:rFonts w:hint="eastAsia"/>
        </w:rPr>
        <w:t>或</w:t>
      </w:r>
      <w:r>
        <w:rPr>
          <w:rFonts w:hint="eastAsia"/>
        </w:rPr>
        <w:t>60Hz</w:t>
      </w:r>
      <w:r>
        <w:rPr>
          <w:rFonts w:hint="eastAsia"/>
        </w:rPr>
        <w:t>的工频信号；基线漂移可以使用高通滤波器消除；</w:t>
      </w:r>
      <w:proofErr w:type="gramStart"/>
      <w:r>
        <w:rPr>
          <w:rFonts w:hint="eastAsia"/>
        </w:rPr>
        <w:t>肌</w:t>
      </w:r>
      <w:proofErr w:type="gramEnd"/>
      <w:r>
        <w:rPr>
          <w:rFonts w:hint="eastAsia"/>
        </w:rPr>
        <w:t>电信号与心电信号的频谱分布相重叠，不能用频谱滤波的方法来消除，可以借助主成分分析（</w:t>
      </w:r>
      <w:r>
        <w:rPr>
          <w:rFonts w:hint="eastAsia"/>
        </w:rPr>
        <w:t>PCA</w:t>
      </w:r>
      <w:r>
        <w:rPr>
          <w:rFonts w:hint="eastAsia"/>
        </w:rPr>
        <w:t>）和独立成分分析（</w:t>
      </w:r>
      <w:r>
        <w:rPr>
          <w:rFonts w:hint="eastAsia"/>
        </w:rPr>
        <w:t>ICA</w:t>
      </w:r>
      <w:r>
        <w:rPr>
          <w:rFonts w:hint="eastAsia"/>
        </w:rPr>
        <w:t>）等统计学方法来消除。小波降噪的方法也常常用于消除</w:t>
      </w:r>
      <w:r>
        <w:rPr>
          <w:rFonts w:hint="eastAsia"/>
        </w:rPr>
        <w:t>ECG</w:t>
      </w:r>
      <w:r>
        <w:rPr>
          <w:rFonts w:hint="eastAsia"/>
        </w:rPr>
        <w:t>中的噪声信号。</w:t>
      </w:r>
    </w:p>
    <w:p w:rsidR="0019701D" w:rsidRDefault="0019701D" w:rsidP="0019701D">
      <w:pPr>
        <w:ind w:firstLine="420"/>
        <w:rPr>
          <w:rFonts w:hint="eastAsia"/>
        </w:rPr>
      </w:pPr>
      <w:r>
        <w:rPr>
          <w:rFonts w:hint="eastAsia"/>
        </w:rPr>
        <w:t>心电信号中</w:t>
      </w:r>
      <w:proofErr w:type="gramStart"/>
      <w:r>
        <w:rPr>
          <w:rFonts w:hint="eastAsia"/>
        </w:rPr>
        <w:t>的伪像大多</w:t>
      </w:r>
      <w:proofErr w:type="gramEnd"/>
      <w:r>
        <w:rPr>
          <w:rFonts w:hint="eastAsia"/>
        </w:rPr>
        <w:t>是运动伪像。使用医用电极或干电极测量的电生理信号，在被测对象运动时容易产生运动伪像。在被测对象运动时，测量电极附近的皮肤以及导电胶水等导电物质由于形变使得阻抗变化，导致测量信号波形形变。影响心电信号的运动有两种，一种是由于被测对象走动时的位移运动，它会引起电极与皮肤之间的受力变化，另一</w:t>
      </w:r>
      <w:r>
        <w:rPr>
          <w:rFonts w:hint="eastAsia"/>
        </w:rPr>
        <w:lastRenderedPageBreak/>
        <w:t>种是肢体活动，时造成的皮肤拉伸和收缩导致。这两种运动都导致电极周围皮肤阻抗变化。</w:t>
      </w:r>
    </w:p>
    <w:p w:rsidR="0019701D" w:rsidRDefault="0019701D" w:rsidP="0019701D">
      <w:pPr>
        <w:ind w:firstLine="420"/>
        <w:rPr>
          <w:rFonts w:hint="eastAsia"/>
        </w:rPr>
      </w:pPr>
      <w:r>
        <w:rPr>
          <w:rFonts w:hint="eastAsia"/>
        </w:rPr>
        <w:t>消除使用的参考信号：运动、皮肤阻抗、皮肤伸展（光电测量），</w:t>
      </w:r>
    </w:p>
    <w:p w:rsidR="0019701D" w:rsidRDefault="0019701D" w:rsidP="0019701D">
      <w:pPr>
        <w:ind w:firstLine="420"/>
        <w:rPr>
          <w:rFonts w:hint="eastAsia"/>
        </w:rPr>
      </w:pPr>
      <w:r>
        <w:rPr>
          <w:rFonts w:hint="eastAsia"/>
        </w:rPr>
        <w:t xml:space="preserve">(05556547.pdf) </w:t>
      </w:r>
      <w:r>
        <w:rPr>
          <w:rFonts w:hint="eastAsia"/>
        </w:rPr>
        <w:t>低功耗应用层解决方案，结合无线协议消除由于传输丢包造成的心电伪像。通过算法，在丢包率</w:t>
      </w:r>
      <w:r>
        <w:rPr>
          <w:rFonts w:hint="eastAsia"/>
        </w:rPr>
        <w:t>20%</w:t>
      </w:r>
      <w:r>
        <w:rPr>
          <w:rFonts w:hint="eastAsia"/>
        </w:rPr>
        <w:t>的时候仍能保持大于</w:t>
      </w:r>
      <w:r>
        <w:rPr>
          <w:rFonts w:hint="eastAsia"/>
        </w:rPr>
        <w:t>99%</w:t>
      </w:r>
      <w:r>
        <w:rPr>
          <w:rFonts w:hint="eastAsia"/>
        </w:rPr>
        <w:t>的心跳检测准确率。</w:t>
      </w:r>
      <w:proofErr w:type="gramStart"/>
      <w:r>
        <w:rPr>
          <w:rFonts w:hint="eastAsia"/>
        </w:rPr>
        <w:t>传感器伪像消除</w:t>
      </w:r>
      <w:proofErr w:type="gramEnd"/>
      <w:r>
        <w:rPr>
          <w:rFonts w:hint="eastAsia"/>
        </w:rPr>
        <w:t>还包括了基线漂移和工频干扰的消除。最后提出了定性定量的系统评估。信号传输的时候结合压缩感知。</w:t>
      </w:r>
    </w:p>
    <w:p w:rsidR="0019701D" w:rsidRDefault="0019701D" w:rsidP="0019701D">
      <w:pPr>
        <w:pStyle w:val="3"/>
        <w:rPr>
          <w:rFonts w:hint="eastAsia"/>
        </w:rPr>
      </w:pPr>
      <w:r>
        <w:rPr>
          <w:rFonts w:hint="eastAsia"/>
        </w:rPr>
        <w:t xml:space="preserve">1.2.4 </w:t>
      </w:r>
      <w:r>
        <w:rPr>
          <w:rFonts w:hint="eastAsia"/>
        </w:rPr>
        <w:t>评价指标</w:t>
      </w:r>
    </w:p>
    <w:p w:rsidR="0019701D" w:rsidRDefault="0019701D" w:rsidP="0019701D">
      <w:pPr>
        <w:ind w:firstLine="420"/>
        <w:rPr>
          <w:rFonts w:hint="eastAsia"/>
        </w:rPr>
      </w:pPr>
      <w:r>
        <w:rPr>
          <w:rFonts w:hint="eastAsia"/>
        </w:rPr>
        <w:t xml:space="preserve">(SilvaTBE12.pdf) </w:t>
      </w:r>
      <w:r>
        <w:rPr>
          <w:rFonts w:hint="eastAsia"/>
        </w:rPr>
        <w:t>在重症监护情景下的基于多通道自适应滤波器的信号质量估算。信号质量的估算是自动化处理过程中的很重要的一个初始步骤，本文提出了一种通用的逐点的信号质量指标，基于多通道自适应预估，不依赖于对信号波形特定的形态学特征提取。本算法可用于对</w:t>
      </w:r>
      <w:r>
        <w:rPr>
          <w:rFonts w:hint="eastAsia"/>
        </w:rPr>
        <w:t>PPG(</w:t>
      </w:r>
      <w:proofErr w:type="spellStart"/>
      <w:r>
        <w:rPr>
          <w:rFonts w:hint="eastAsia"/>
        </w:rPr>
        <w:t>photoplethysmograms</w:t>
      </w:r>
      <w:proofErr w:type="spellEnd"/>
      <w:r>
        <w:rPr>
          <w:rFonts w:hint="eastAsia"/>
        </w:rPr>
        <w:t>)</w:t>
      </w:r>
      <w:r>
        <w:rPr>
          <w:rFonts w:hint="eastAsia"/>
        </w:rPr>
        <w:t>、</w:t>
      </w:r>
      <w:r>
        <w:rPr>
          <w:rFonts w:hint="eastAsia"/>
        </w:rPr>
        <w:t>ABP(arterial blood pressure)</w:t>
      </w:r>
      <w:r>
        <w:rPr>
          <w:rFonts w:hint="eastAsia"/>
        </w:rPr>
        <w:t>和</w:t>
      </w:r>
      <w:r>
        <w:rPr>
          <w:rFonts w:hint="eastAsia"/>
        </w:rPr>
        <w:t>ECG</w:t>
      </w:r>
      <w:r>
        <w:rPr>
          <w:rFonts w:hint="eastAsia"/>
        </w:rPr>
        <w:t>信号，能计算出与信噪比单调相关的</w:t>
      </w:r>
      <w:r>
        <w:rPr>
          <w:rFonts w:hint="eastAsia"/>
        </w:rPr>
        <w:t>SQI</w:t>
      </w:r>
      <w:r>
        <w:rPr>
          <w:rFonts w:hint="eastAsia"/>
        </w:rPr>
        <w:t>值，前提是噪声为加性高斯噪声。提出了一个</w:t>
      </w:r>
      <w:r>
        <w:rPr>
          <w:rFonts w:hint="eastAsia"/>
        </w:rPr>
        <w:t>ROC(receiver-operating-characteristic)</w:t>
      </w:r>
      <w:r>
        <w:rPr>
          <w:rFonts w:hint="eastAsia"/>
        </w:rPr>
        <w:t>曲线分析的概念。</w:t>
      </w:r>
    </w:p>
    <w:p w:rsidR="0019701D" w:rsidRDefault="0019701D" w:rsidP="0019701D">
      <w:pPr>
        <w:ind w:firstLine="420"/>
        <w:rPr>
          <w:rFonts w:hint="eastAsia"/>
        </w:rPr>
      </w:pPr>
      <w:r>
        <w:rPr>
          <w:rFonts w:hint="eastAsia"/>
        </w:rPr>
        <w:t xml:space="preserve"> (06713481.pdf) </w:t>
      </w:r>
      <w:r>
        <w:rPr>
          <w:rFonts w:hint="eastAsia"/>
        </w:rPr>
        <w:t>开源</w:t>
      </w:r>
      <w:r>
        <w:rPr>
          <w:rFonts w:hint="eastAsia"/>
        </w:rPr>
        <w:t>java</w:t>
      </w:r>
      <w:r>
        <w:rPr>
          <w:rFonts w:hint="eastAsia"/>
        </w:rPr>
        <w:t>软件包，提供</w:t>
      </w:r>
      <w:r>
        <w:rPr>
          <w:rFonts w:hint="eastAsia"/>
        </w:rPr>
        <w:t>R</w:t>
      </w:r>
      <w:r>
        <w:rPr>
          <w:rFonts w:hint="eastAsia"/>
        </w:rPr>
        <w:t>峰提取、</w:t>
      </w:r>
      <w:r>
        <w:rPr>
          <w:rFonts w:hint="eastAsia"/>
        </w:rPr>
        <w:t>[Signal quality index]</w:t>
      </w:r>
      <w:r>
        <w:rPr>
          <w:rFonts w:hint="eastAsia"/>
        </w:rPr>
        <w:t>、心房颤动检测和心室颤动检测。</w:t>
      </w:r>
    </w:p>
    <w:p w:rsidR="0019701D" w:rsidRDefault="0019701D" w:rsidP="0019701D">
      <w:pPr>
        <w:ind w:firstLine="420"/>
        <w:rPr>
          <w:rFonts w:hint="eastAsia"/>
        </w:rPr>
      </w:pPr>
      <w:r>
        <w:rPr>
          <w:rFonts w:hint="eastAsia"/>
        </w:rPr>
        <w:t xml:space="preserve">(06862843.pdf) </w:t>
      </w:r>
      <w:r>
        <w:rPr>
          <w:rFonts w:hint="eastAsia"/>
        </w:rPr>
        <w:t>识别出可穿戴传感器上采集到的非法信号是十分重要的，应为移动情况下采到的信号会比静止状态下采集到的信号更多噪声。本文提出一种信号质量指标，用于评估可穿戴设备测量的</w:t>
      </w:r>
      <w:r>
        <w:rPr>
          <w:rFonts w:hint="eastAsia"/>
        </w:rPr>
        <w:t>ECG</w:t>
      </w:r>
      <w:r>
        <w:rPr>
          <w:rFonts w:hint="eastAsia"/>
        </w:rPr>
        <w:t>或</w:t>
      </w:r>
      <w:r>
        <w:rPr>
          <w:rFonts w:hint="eastAsia"/>
        </w:rPr>
        <w:t>PPG</w:t>
      </w:r>
      <w:r>
        <w:rPr>
          <w:rFonts w:hint="eastAsia"/>
        </w:rPr>
        <w:t>信号是否能计算出可靠的心率值。文中使用人工标定数据检验算法。另外，本文提出了两种</w:t>
      </w:r>
      <w:r>
        <w:rPr>
          <w:rFonts w:hint="eastAsia"/>
        </w:rPr>
        <w:t>SQI</w:t>
      </w:r>
      <w:r>
        <w:rPr>
          <w:rFonts w:hint="eastAsia"/>
        </w:rPr>
        <w:t>（</w:t>
      </w:r>
      <w:r>
        <w:rPr>
          <w:rFonts w:hint="eastAsia"/>
        </w:rPr>
        <w:t>signal quality index</w:t>
      </w:r>
      <w:r>
        <w:rPr>
          <w:rFonts w:hint="eastAsia"/>
        </w:rPr>
        <w:t>）的应用，一个是用于触发低功耗策略，另一个是用于降低</w:t>
      </w:r>
      <w:r>
        <w:rPr>
          <w:rFonts w:hint="eastAsia"/>
        </w:rPr>
        <w:t>PPG</w:t>
      </w:r>
      <w:r>
        <w:rPr>
          <w:rFonts w:hint="eastAsia"/>
        </w:rPr>
        <w:t>估计呼吸频率的误差，这两种应用都与实验室静态采集的数据进行了比较。</w:t>
      </w:r>
    </w:p>
    <w:p w:rsidR="0019701D" w:rsidRDefault="0019701D" w:rsidP="0019701D">
      <w:pPr>
        <w:pStyle w:val="2"/>
        <w:rPr>
          <w:rFonts w:hint="eastAsia"/>
        </w:rPr>
      </w:pPr>
      <w:r>
        <w:rPr>
          <w:rFonts w:hint="eastAsia"/>
        </w:rPr>
        <w:t xml:space="preserve">1.3 </w:t>
      </w:r>
      <w:r>
        <w:rPr>
          <w:rFonts w:hint="eastAsia"/>
        </w:rPr>
        <w:t>本课题研究的主要内容</w:t>
      </w:r>
    </w:p>
    <w:p w:rsidR="0019701D" w:rsidRDefault="0019701D" w:rsidP="0019701D">
      <w:pPr>
        <w:ind w:firstLine="420"/>
        <w:rPr>
          <w:rFonts w:hint="eastAsia"/>
        </w:rPr>
      </w:pPr>
      <w:r>
        <w:rPr>
          <w:rFonts w:hint="eastAsia"/>
        </w:rPr>
        <w:t>本文主要介绍一种多通道的电生理信号测量设备的设计和实现，并通过硬件设计和软件算法的处理获取较高质量的心电信号，主要包括以下几点内容：</w:t>
      </w:r>
    </w:p>
    <w:p w:rsidR="0019701D" w:rsidRDefault="0019701D" w:rsidP="0019701D">
      <w:pPr>
        <w:ind w:firstLine="420"/>
        <w:rPr>
          <w:rFonts w:hint="eastAsia"/>
        </w:rPr>
      </w:pPr>
      <w:r>
        <w:rPr>
          <w:rFonts w:hint="eastAsia"/>
        </w:rPr>
        <w:t>设计并实现多通道信号采集设备。设备中使用心电电极收集心电信号；使用听诊器头收集心音，并借助小型麦克风将音信号转换成电信号；使用集成的</w:t>
      </w:r>
      <w:r>
        <w:rPr>
          <w:rFonts w:hint="eastAsia"/>
        </w:rPr>
        <w:t>3</w:t>
      </w:r>
      <w:r>
        <w:rPr>
          <w:rFonts w:hint="eastAsia"/>
        </w:rPr>
        <w:t>轴加速度计和</w:t>
      </w:r>
      <w:r>
        <w:rPr>
          <w:rFonts w:hint="eastAsia"/>
        </w:rPr>
        <w:t>3</w:t>
      </w:r>
      <w:r>
        <w:rPr>
          <w:rFonts w:hint="eastAsia"/>
        </w:rPr>
        <w:t>轴陀螺仪芯片实现运动信号的采集。通过微控制器的程序调度实现同步的心电、和心音和运动数据采集，以及无线数据传输。设备采集</w:t>
      </w:r>
      <w:r>
        <w:rPr>
          <w:rFonts w:hint="eastAsia"/>
        </w:rPr>
        <w:t>2</w:t>
      </w:r>
      <w:r>
        <w:rPr>
          <w:rFonts w:hint="eastAsia"/>
        </w:rPr>
        <w:t>导联的单通道</w:t>
      </w:r>
      <w:r>
        <w:rPr>
          <w:rFonts w:hint="eastAsia"/>
        </w:rPr>
        <w:t>ECG</w:t>
      </w:r>
      <w:r>
        <w:rPr>
          <w:rFonts w:hint="eastAsia"/>
        </w:rPr>
        <w:t>信号，便于日常活动中佩戴使用。使用锂电池供电，经测试能满足</w:t>
      </w:r>
      <w:r>
        <w:rPr>
          <w:rFonts w:hint="eastAsia"/>
        </w:rPr>
        <w:t>24</w:t>
      </w:r>
      <w:r>
        <w:rPr>
          <w:rFonts w:hint="eastAsia"/>
        </w:rPr>
        <w:t>小时以上的连续工作。</w:t>
      </w:r>
    </w:p>
    <w:p w:rsidR="0019701D" w:rsidRDefault="0019701D" w:rsidP="0019701D">
      <w:pPr>
        <w:ind w:firstLine="420"/>
        <w:rPr>
          <w:rFonts w:hint="eastAsia"/>
        </w:rPr>
      </w:pPr>
      <w:r>
        <w:rPr>
          <w:rFonts w:hint="eastAsia"/>
        </w:rPr>
        <w:t>借助小波降噪和数字滤波器算法，消除</w:t>
      </w:r>
      <w:r>
        <w:rPr>
          <w:rFonts w:hint="eastAsia"/>
        </w:rPr>
        <w:t>ECG</w:t>
      </w:r>
      <w:r>
        <w:rPr>
          <w:rFonts w:hint="eastAsia"/>
        </w:rPr>
        <w:t>信号中的噪声干扰。</w:t>
      </w:r>
    </w:p>
    <w:p w:rsidR="0019701D" w:rsidRDefault="0019701D" w:rsidP="0019701D">
      <w:pPr>
        <w:ind w:firstLine="420"/>
        <w:rPr>
          <w:rFonts w:hint="eastAsia"/>
        </w:rPr>
      </w:pPr>
      <w:r>
        <w:rPr>
          <w:rFonts w:hint="eastAsia"/>
        </w:rPr>
        <w:t>着重研究了运动补偿的算法。</w:t>
      </w:r>
      <w:proofErr w:type="gramStart"/>
      <w:r>
        <w:rPr>
          <w:rFonts w:hint="eastAsia"/>
        </w:rPr>
        <w:t>运动伪像的</w:t>
      </w:r>
      <w:proofErr w:type="gramEnd"/>
      <w:r>
        <w:rPr>
          <w:rFonts w:hint="eastAsia"/>
        </w:rPr>
        <w:t>消除问题一直没有得到很好的解决，本文比较了</w:t>
      </w:r>
      <w:r>
        <w:rPr>
          <w:rFonts w:hint="eastAsia"/>
        </w:rPr>
        <w:t>ICA</w:t>
      </w:r>
      <w:r>
        <w:rPr>
          <w:rFonts w:hint="eastAsia"/>
        </w:rPr>
        <w:t>和自适应滤波器等方法。。。。</w:t>
      </w:r>
    </w:p>
    <w:p w:rsidR="0019701D" w:rsidRDefault="0019701D" w:rsidP="0019701D">
      <w:pPr>
        <w:ind w:firstLine="420"/>
        <w:rPr>
          <w:rFonts w:hint="eastAsia"/>
        </w:rPr>
      </w:pPr>
      <w:r>
        <w:rPr>
          <w:rFonts w:hint="eastAsia"/>
        </w:rPr>
        <w:t>最后采用（评价手段），评估降噪和运动补偿之后的信号质量。</w:t>
      </w:r>
    </w:p>
    <w:p w:rsidR="0019701D" w:rsidRDefault="0019701D" w:rsidP="0019701D">
      <w:pPr>
        <w:pStyle w:val="1"/>
        <w:rPr>
          <w:rFonts w:hint="eastAsia"/>
        </w:rPr>
      </w:pPr>
      <w:r>
        <w:rPr>
          <w:rFonts w:hint="eastAsia"/>
        </w:rPr>
        <w:lastRenderedPageBreak/>
        <w:t xml:space="preserve">2. </w:t>
      </w:r>
      <w:r>
        <w:rPr>
          <w:rFonts w:hint="eastAsia"/>
        </w:rPr>
        <w:t>电生理信号分析方法</w:t>
      </w:r>
    </w:p>
    <w:p w:rsidR="0019701D" w:rsidRDefault="0019701D" w:rsidP="0019701D">
      <w:pPr>
        <w:pStyle w:val="3"/>
        <w:rPr>
          <w:rFonts w:hint="eastAsia"/>
        </w:rPr>
      </w:pPr>
      <w:r>
        <w:rPr>
          <w:rFonts w:hint="eastAsia"/>
        </w:rPr>
        <w:t xml:space="preserve">2.1 </w:t>
      </w:r>
      <w:r>
        <w:rPr>
          <w:rFonts w:hint="eastAsia"/>
        </w:rPr>
        <w:t>心电信号和心音信号的特点</w:t>
      </w:r>
    </w:p>
    <w:p w:rsidR="0019701D" w:rsidRDefault="0019701D" w:rsidP="0019701D">
      <w:pPr>
        <w:pStyle w:val="3"/>
        <w:rPr>
          <w:rFonts w:hint="eastAsia"/>
        </w:rPr>
      </w:pPr>
      <w:r>
        <w:rPr>
          <w:rFonts w:hint="eastAsia"/>
        </w:rPr>
        <w:t xml:space="preserve">2.1.1 </w:t>
      </w:r>
      <w:r>
        <w:rPr>
          <w:rFonts w:hint="eastAsia"/>
        </w:rPr>
        <w:t>频谱特性</w:t>
      </w:r>
    </w:p>
    <w:p w:rsidR="0019701D" w:rsidRDefault="0019701D" w:rsidP="0019701D">
      <w:pPr>
        <w:ind w:firstLine="420"/>
        <w:rPr>
          <w:rFonts w:hint="eastAsia"/>
        </w:rPr>
      </w:pPr>
      <w:r>
        <w:rPr>
          <w:rFonts w:hint="eastAsia"/>
        </w:rPr>
        <w:t>心电信号在功率谱上的主要分量集中在</w:t>
      </w:r>
      <w:r>
        <w:rPr>
          <w:rFonts w:hint="eastAsia"/>
        </w:rPr>
        <w:t xml:space="preserve"> 100Hz </w:t>
      </w:r>
      <w:r>
        <w:rPr>
          <w:rFonts w:hint="eastAsia"/>
        </w:rPr>
        <w:t>以下，而且</w:t>
      </w:r>
      <w:r>
        <w:rPr>
          <w:rFonts w:hint="eastAsia"/>
        </w:rPr>
        <w:t xml:space="preserve"> P</w:t>
      </w:r>
      <w:r>
        <w:rPr>
          <w:rFonts w:hint="eastAsia"/>
        </w:rPr>
        <w:t>、</w:t>
      </w:r>
      <w:r>
        <w:rPr>
          <w:rFonts w:hint="eastAsia"/>
        </w:rPr>
        <w:t>R</w:t>
      </w:r>
      <w:r>
        <w:rPr>
          <w:rFonts w:hint="eastAsia"/>
        </w:rPr>
        <w:t>、</w:t>
      </w:r>
      <w:r>
        <w:rPr>
          <w:rFonts w:hint="eastAsia"/>
        </w:rPr>
        <w:t xml:space="preserve">T </w:t>
      </w:r>
      <w:r>
        <w:rPr>
          <w:rFonts w:hint="eastAsia"/>
        </w:rPr>
        <w:t>三个主要波形的频谱分布基本在</w:t>
      </w:r>
      <w:r>
        <w:rPr>
          <w:rFonts w:hint="eastAsia"/>
        </w:rPr>
        <w:t xml:space="preserve"> 30Hz </w:t>
      </w:r>
      <w:r>
        <w:rPr>
          <w:rFonts w:hint="eastAsia"/>
        </w:rPr>
        <w:t>以下。</w:t>
      </w:r>
    </w:p>
    <w:p w:rsidR="0019701D" w:rsidRDefault="0019701D" w:rsidP="0019701D">
      <w:pPr>
        <w:ind w:firstLine="420"/>
        <w:rPr>
          <w:rFonts w:hint="eastAsia"/>
        </w:rPr>
      </w:pPr>
      <w:r>
        <w:rPr>
          <w:rFonts w:hint="eastAsia"/>
        </w:rPr>
        <w:t>第一心音和第二心音的频率约为</w:t>
      </w:r>
      <w:r>
        <w:rPr>
          <w:rFonts w:hint="eastAsia"/>
        </w:rPr>
        <w:t>50~100Hz</w:t>
      </w:r>
      <w:r>
        <w:rPr>
          <w:rFonts w:hint="eastAsia"/>
        </w:rPr>
        <w:t>，第三第四心音频率主要为</w:t>
      </w:r>
      <w:r>
        <w:rPr>
          <w:rFonts w:hint="eastAsia"/>
        </w:rPr>
        <w:t xml:space="preserve"> 10~50Hz</w:t>
      </w:r>
      <w:r>
        <w:rPr>
          <w:rFonts w:hint="eastAsia"/>
        </w:rPr>
        <w:t>，舒张期噪音为</w:t>
      </w:r>
      <w:r>
        <w:rPr>
          <w:rFonts w:hint="eastAsia"/>
        </w:rPr>
        <w:t xml:space="preserve"> 50~80Hz </w:t>
      </w:r>
      <w:r>
        <w:rPr>
          <w:rFonts w:hint="eastAsia"/>
        </w:rPr>
        <w:t>也可达</w:t>
      </w:r>
      <w:r>
        <w:rPr>
          <w:rFonts w:hint="eastAsia"/>
        </w:rPr>
        <w:t xml:space="preserve"> 140~400</w:t>
      </w:r>
      <w:r>
        <w:rPr>
          <w:rFonts w:hint="eastAsia"/>
        </w:rPr>
        <w:t>，其他噪音约为</w:t>
      </w:r>
      <w:r>
        <w:rPr>
          <w:rFonts w:hint="eastAsia"/>
        </w:rPr>
        <w:t xml:space="preserve"> 120~660Hz </w:t>
      </w:r>
      <w:r>
        <w:rPr>
          <w:rFonts w:hint="eastAsia"/>
        </w:rPr>
        <w:t>在</w:t>
      </w:r>
      <w:r>
        <w:rPr>
          <w:rFonts w:hint="eastAsia"/>
        </w:rPr>
        <w:t xml:space="preserve">1000Hz </w:t>
      </w:r>
      <w:r>
        <w:rPr>
          <w:rFonts w:hint="eastAsia"/>
        </w:rPr>
        <w:t>内亦有分布（添加引用</w:t>
      </w:r>
      <w:r>
        <w:rPr>
          <w:rFonts w:hint="eastAsia"/>
        </w:rPr>
        <w:t>The clinical value of frequency analysis of the first heart sound in myocardial infarction</w:t>
      </w:r>
      <w:r>
        <w:rPr>
          <w:rFonts w:hint="eastAsia"/>
        </w:rPr>
        <w:t>）。</w:t>
      </w:r>
    </w:p>
    <w:p w:rsidR="0019701D" w:rsidRDefault="0019701D" w:rsidP="0019701D">
      <w:pPr>
        <w:pStyle w:val="2"/>
        <w:rPr>
          <w:rFonts w:hint="eastAsia"/>
        </w:rPr>
      </w:pPr>
      <w:r>
        <w:rPr>
          <w:rFonts w:hint="eastAsia"/>
        </w:rPr>
        <w:t xml:space="preserve">2.2 </w:t>
      </w:r>
      <w:r>
        <w:rPr>
          <w:rFonts w:hint="eastAsia"/>
        </w:rPr>
        <w:t>降噪算法</w:t>
      </w:r>
    </w:p>
    <w:p w:rsidR="0019701D" w:rsidRDefault="0019701D" w:rsidP="0019701D">
      <w:pPr>
        <w:ind w:firstLine="420"/>
        <w:rPr>
          <w:rFonts w:hint="eastAsia"/>
        </w:rPr>
      </w:pPr>
      <w:r>
        <w:rPr>
          <w:rFonts w:hint="eastAsia"/>
        </w:rPr>
        <w:t>数字滤波器</w:t>
      </w:r>
    </w:p>
    <w:p w:rsidR="0019701D" w:rsidRDefault="0019701D" w:rsidP="0019701D">
      <w:pPr>
        <w:ind w:firstLine="420"/>
        <w:rPr>
          <w:rFonts w:hint="eastAsia"/>
        </w:rPr>
      </w:pPr>
      <w:r>
        <w:rPr>
          <w:rFonts w:hint="eastAsia"/>
        </w:rPr>
        <w:t>小波</w:t>
      </w:r>
    </w:p>
    <w:p w:rsidR="0019701D" w:rsidRDefault="0019701D" w:rsidP="0019701D">
      <w:pPr>
        <w:pStyle w:val="2"/>
        <w:rPr>
          <w:rFonts w:hint="eastAsia"/>
        </w:rPr>
      </w:pPr>
      <w:r>
        <w:rPr>
          <w:rFonts w:hint="eastAsia"/>
        </w:rPr>
        <w:t xml:space="preserve">2.3 </w:t>
      </w:r>
      <w:proofErr w:type="gramStart"/>
      <w:r>
        <w:rPr>
          <w:rFonts w:hint="eastAsia"/>
        </w:rPr>
        <w:t>运动伪像消除</w:t>
      </w:r>
      <w:proofErr w:type="gramEnd"/>
      <w:r>
        <w:rPr>
          <w:rFonts w:hint="eastAsia"/>
        </w:rPr>
        <w:t>算法</w:t>
      </w:r>
    </w:p>
    <w:p w:rsidR="0019701D" w:rsidRDefault="0019701D" w:rsidP="0019701D">
      <w:pPr>
        <w:pStyle w:val="3"/>
      </w:pPr>
      <w:r>
        <w:t>2.3.1 ICA</w:t>
      </w:r>
    </w:p>
    <w:p w:rsidR="0019701D" w:rsidRDefault="0019701D" w:rsidP="0019701D">
      <w:pPr>
        <w:pStyle w:val="3"/>
        <w:rPr>
          <w:rFonts w:hint="eastAsia"/>
        </w:rPr>
      </w:pPr>
      <w:r>
        <w:rPr>
          <w:rFonts w:hint="eastAsia"/>
        </w:rPr>
        <w:t>2.3.2</w:t>
      </w:r>
      <w:r>
        <w:rPr>
          <w:rFonts w:hint="eastAsia"/>
        </w:rPr>
        <w:t>自适应滤波器</w:t>
      </w:r>
    </w:p>
    <w:p w:rsidR="0019701D" w:rsidRDefault="0019701D" w:rsidP="0019701D">
      <w:pPr>
        <w:pStyle w:val="3"/>
      </w:pPr>
      <w:r>
        <w:t>2.3.3 EMD</w:t>
      </w:r>
    </w:p>
    <w:p w:rsidR="0019701D" w:rsidRDefault="0019701D" w:rsidP="0019701D">
      <w:pPr>
        <w:pStyle w:val="3"/>
        <w:rPr>
          <w:rFonts w:hint="eastAsia"/>
        </w:rPr>
      </w:pPr>
      <w:r>
        <w:rPr>
          <w:rFonts w:hint="eastAsia"/>
        </w:rPr>
        <w:t xml:space="preserve">2.4 </w:t>
      </w:r>
      <w:r>
        <w:rPr>
          <w:rFonts w:hint="eastAsia"/>
        </w:rPr>
        <w:t>信号质量评估方法</w:t>
      </w:r>
    </w:p>
    <w:p w:rsidR="0019701D" w:rsidRDefault="0019701D" w:rsidP="0019701D">
      <w:pPr>
        <w:ind w:firstLine="420"/>
      </w:pPr>
      <w:r>
        <w:t>SQI</w:t>
      </w:r>
    </w:p>
    <w:p w:rsidR="0019701D" w:rsidRDefault="0019701D" w:rsidP="0019701D">
      <w:pPr>
        <w:pStyle w:val="1"/>
        <w:rPr>
          <w:rFonts w:hint="eastAsia"/>
        </w:rPr>
      </w:pPr>
      <w:r>
        <w:rPr>
          <w:rFonts w:hint="eastAsia"/>
        </w:rPr>
        <w:lastRenderedPageBreak/>
        <w:t xml:space="preserve">3. </w:t>
      </w:r>
      <w:r>
        <w:rPr>
          <w:rFonts w:hint="eastAsia"/>
        </w:rPr>
        <w:t>信号采集设备开发</w:t>
      </w:r>
    </w:p>
    <w:p w:rsidR="0019701D" w:rsidRDefault="0019701D" w:rsidP="0019701D">
      <w:pPr>
        <w:pStyle w:val="2"/>
        <w:rPr>
          <w:rFonts w:hint="eastAsia"/>
        </w:rPr>
      </w:pPr>
      <w:r>
        <w:rPr>
          <w:rFonts w:hint="eastAsia"/>
        </w:rPr>
        <w:t xml:space="preserve">3.1 </w:t>
      </w:r>
      <w:r>
        <w:rPr>
          <w:rFonts w:hint="eastAsia"/>
        </w:rPr>
        <w:t>系统需求分析</w:t>
      </w:r>
    </w:p>
    <w:p w:rsidR="0019701D" w:rsidRDefault="0019701D" w:rsidP="0019701D">
      <w:pPr>
        <w:ind w:firstLine="420"/>
        <w:rPr>
          <w:rFonts w:hint="eastAsia"/>
        </w:rPr>
      </w:pPr>
      <w:r>
        <w:rPr>
          <w:rFonts w:hint="eastAsia"/>
        </w:rPr>
        <w:t>本系统最重要的几点需求如下：多通道信号测量，能够同步测量心电、心音和运动信号（包括</w:t>
      </w:r>
      <w:r>
        <w:rPr>
          <w:rFonts w:hint="eastAsia"/>
        </w:rPr>
        <w:t>3</w:t>
      </w:r>
      <w:r>
        <w:rPr>
          <w:rFonts w:hint="eastAsia"/>
        </w:rPr>
        <w:t>轴加速度和</w:t>
      </w:r>
      <w:r>
        <w:rPr>
          <w:rFonts w:hint="eastAsia"/>
        </w:rPr>
        <w:t>3</w:t>
      </w:r>
      <w:r>
        <w:rPr>
          <w:rFonts w:hint="eastAsia"/>
        </w:rPr>
        <w:t>轴陀螺仪）；无线数据传输，并且需要服务器端程序支持，进行数据存储和远程监控；测量设备体积小、重量轻、功耗低。</w:t>
      </w:r>
    </w:p>
    <w:p w:rsidR="0019701D" w:rsidRDefault="0019701D" w:rsidP="0019701D">
      <w:pPr>
        <w:ind w:firstLine="420"/>
        <w:rPr>
          <w:rFonts w:hint="eastAsia"/>
        </w:rPr>
      </w:pPr>
      <w:r>
        <w:rPr>
          <w:rFonts w:hint="eastAsia"/>
        </w:rPr>
        <w:t>多通道生理信号测量的核心在于心电心音信号的联合测量。心电信号是在心跳时，心肌细胞的去极化过程引起的皮肤表面电位变化。心电信号的波形能用于对心肌梗塞、心律不齐等疾病的诊断。在妊娠过程中，心电和心音信号已经成为医生的一个重要手段用于判断胎儿的健康状况。心音信号是血液在心脏收缩时流经心脏产生的震动波，可以用来表征心脏瓣膜的开闭，当心脏瓣膜或大动脉发生病变的时候，心音波形会与正常波形不同，而且由于各个瓣膜开闭时机不同，如果动脉血管堵塞或者发其他病变，则心音的持续时间和波形变化趋势会发生改变或是增加异常噪音，医生可根据这点来判断病症。另外，通过心电心音信号的结合处理，能提取到更准确的胎儿心率值（</w:t>
      </w:r>
      <w:proofErr w:type="spellStart"/>
      <w:r>
        <w:rPr>
          <w:rFonts w:hint="eastAsia"/>
        </w:rPr>
        <w:t>FetalHeartRate</w:t>
      </w:r>
      <w:proofErr w:type="spellEnd"/>
      <w:r>
        <w:rPr>
          <w:rFonts w:hint="eastAsia"/>
        </w:rPr>
        <w:t>，</w:t>
      </w:r>
      <w:r>
        <w:rPr>
          <w:rFonts w:hint="eastAsia"/>
        </w:rPr>
        <w:t>FHR</w:t>
      </w:r>
      <w:r>
        <w:rPr>
          <w:rFonts w:hint="eastAsia"/>
        </w:rPr>
        <w:t>），可用于判断胎儿健康状况和判断预产期等</w:t>
      </w:r>
      <w:r>
        <w:rPr>
          <w:rFonts w:hint="eastAsia"/>
        </w:rPr>
        <w:t>[6]</w:t>
      </w:r>
      <w:r>
        <w:rPr>
          <w:rFonts w:hint="eastAsia"/>
        </w:rPr>
        <w:t>。</w:t>
      </w:r>
    </w:p>
    <w:p w:rsidR="0019701D" w:rsidRDefault="0019701D" w:rsidP="0019701D">
      <w:pPr>
        <w:ind w:firstLine="420"/>
        <w:rPr>
          <w:rFonts w:hint="eastAsia"/>
        </w:rPr>
      </w:pPr>
      <w:r>
        <w:rPr>
          <w:rFonts w:hint="eastAsia"/>
        </w:rPr>
        <w:t>与临床监测不同的是，可穿戴</w:t>
      </w:r>
      <w:proofErr w:type="gramStart"/>
      <w:r>
        <w:rPr>
          <w:rFonts w:hint="eastAsia"/>
        </w:rPr>
        <w:t>式设备</w:t>
      </w:r>
      <w:proofErr w:type="gramEnd"/>
      <w:r>
        <w:rPr>
          <w:rFonts w:hint="eastAsia"/>
        </w:rPr>
        <w:t>会在病人移动或环境干扰严重的时候进行信号监测，测量到的信号中会混入环境噪声和运动伪像，需要通过滤波、噪声补偿方式将噪声信号剔除</w:t>
      </w:r>
      <w:r>
        <w:rPr>
          <w:rFonts w:hint="eastAsia"/>
        </w:rPr>
        <w:t>[7]</w:t>
      </w:r>
      <w:r>
        <w:rPr>
          <w:rFonts w:hint="eastAsia"/>
        </w:rPr>
        <w:t>。运动伪像是指在电生理信号采集过程中，由于人体以及测量电极运动而引入的噪声信号，它的产生主要是由于在电极或人体运动时，电极以及周围皮肤的形变造成电特性变化，比如电阻抗的变化等，导致测量信号变形。由于</w:t>
      </w:r>
      <w:proofErr w:type="gramStart"/>
      <w:r>
        <w:rPr>
          <w:rFonts w:hint="eastAsia"/>
        </w:rPr>
        <w:t>运动伪像信号</w:t>
      </w:r>
      <w:proofErr w:type="gramEnd"/>
      <w:r>
        <w:rPr>
          <w:rFonts w:hint="eastAsia"/>
        </w:rPr>
        <w:t>在频谱上的分布是与</w:t>
      </w:r>
      <w:r>
        <w:rPr>
          <w:rFonts w:hint="eastAsia"/>
        </w:rPr>
        <w:t>ECG</w:t>
      </w:r>
      <w:r>
        <w:rPr>
          <w:rFonts w:hint="eastAsia"/>
        </w:rPr>
        <w:t>重叠的，很难利用频率特性将其分离。本设计中使用了</w:t>
      </w:r>
      <w:r>
        <w:rPr>
          <w:rFonts w:hint="eastAsia"/>
        </w:rPr>
        <w:t>3</w:t>
      </w:r>
      <w:r>
        <w:rPr>
          <w:rFonts w:hint="eastAsia"/>
        </w:rPr>
        <w:t>轴加速度计和陀螺仪，采集电极的运动状态，以便作为参考信号用于</w:t>
      </w:r>
      <w:proofErr w:type="gramStart"/>
      <w:r>
        <w:rPr>
          <w:rFonts w:hint="eastAsia"/>
        </w:rPr>
        <w:t>运动伪像的</w:t>
      </w:r>
      <w:proofErr w:type="gramEnd"/>
      <w:r>
        <w:rPr>
          <w:rFonts w:hint="eastAsia"/>
        </w:rPr>
        <w:t>消除。</w:t>
      </w:r>
    </w:p>
    <w:p w:rsidR="0019701D" w:rsidRDefault="0019701D" w:rsidP="0019701D">
      <w:pPr>
        <w:ind w:firstLine="420"/>
        <w:rPr>
          <w:rFonts w:hint="eastAsia"/>
        </w:rPr>
      </w:pPr>
      <w:r>
        <w:rPr>
          <w:rFonts w:hint="eastAsia"/>
        </w:rPr>
        <w:t>智能终端通过低功耗</w:t>
      </w:r>
      <w:r>
        <w:rPr>
          <w:rFonts w:hint="eastAsia"/>
        </w:rPr>
        <w:t>Wi-Fi</w:t>
      </w:r>
      <w:r>
        <w:rPr>
          <w:rFonts w:hint="eastAsia"/>
        </w:rPr>
        <w:t>模块与云平台通信，能将采集到的数据发送都便于医生查看或信号处理。相较于其他的无线方案，</w:t>
      </w:r>
      <w:r>
        <w:rPr>
          <w:rFonts w:hint="eastAsia"/>
        </w:rPr>
        <w:t>Wi-Fi</w:t>
      </w:r>
      <w:r>
        <w:rPr>
          <w:rFonts w:hint="eastAsia"/>
        </w:rPr>
        <w:t>的通信速率比较高，而且连接到功率比较大的路由器上以后，通信距离能达到</w:t>
      </w:r>
      <w:r>
        <w:rPr>
          <w:rFonts w:hint="eastAsia"/>
        </w:rPr>
        <w:t>100</w:t>
      </w:r>
      <w:r>
        <w:rPr>
          <w:rFonts w:hint="eastAsia"/>
        </w:rPr>
        <w:t>米以上，所以在低功耗要求不算太苛刻的场合还是比较方便的。</w:t>
      </w:r>
    </w:p>
    <w:p w:rsidR="0019701D" w:rsidRDefault="0019701D" w:rsidP="0019701D">
      <w:pPr>
        <w:ind w:firstLine="420"/>
        <w:rPr>
          <w:rFonts w:hint="eastAsia"/>
        </w:rPr>
      </w:pPr>
      <w:r>
        <w:rPr>
          <w:rFonts w:hint="eastAsia"/>
        </w:rPr>
        <w:t>在服务器端使用</w:t>
      </w:r>
      <w:r>
        <w:rPr>
          <w:rFonts w:hint="eastAsia"/>
        </w:rPr>
        <w:t>TCP</w:t>
      </w:r>
      <w:r>
        <w:rPr>
          <w:rFonts w:hint="eastAsia"/>
        </w:rPr>
        <w:t>协议接收终端的数据，并保存于数据库。服务</w:t>
      </w:r>
      <w:proofErr w:type="gramStart"/>
      <w:r>
        <w:rPr>
          <w:rFonts w:hint="eastAsia"/>
        </w:rPr>
        <w:t>端提供</w:t>
      </w:r>
      <w:proofErr w:type="gramEnd"/>
      <w:r>
        <w:rPr>
          <w:rFonts w:hint="eastAsia"/>
        </w:rPr>
        <w:t>数据接口用于远程监控和数据分析。</w:t>
      </w:r>
    </w:p>
    <w:p w:rsidR="0019701D" w:rsidRDefault="0019701D" w:rsidP="0019701D">
      <w:pPr>
        <w:pStyle w:val="2"/>
        <w:rPr>
          <w:rFonts w:hint="eastAsia"/>
        </w:rPr>
      </w:pPr>
      <w:r>
        <w:rPr>
          <w:rFonts w:hint="eastAsia"/>
        </w:rPr>
        <w:t xml:space="preserve">3.2 </w:t>
      </w:r>
      <w:r>
        <w:rPr>
          <w:rFonts w:hint="eastAsia"/>
        </w:rPr>
        <w:t>系统架构设计</w:t>
      </w:r>
    </w:p>
    <w:p w:rsidR="0019701D" w:rsidRDefault="0019701D" w:rsidP="0019701D">
      <w:pPr>
        <w:ind w:firstLine="420"/>
        <w:rPr>
          <w:rFonts w:hint="eastAsia"/>
        </w:rPr>
      </w:pPr>
      <w:r>
        <w:rPr>
          <w:rFonts w:hint="eastAsia"/>
        </w:rPr>
        <w:t>为了做到更轻更小，我们将复杂的数据处理放到服务端进行，这样终端设备不太需要考虑运算性能，而尽可能选用低功耗、高测量精度的器件。</w:t>
      </w:r>
    </w:p>
    <w:p w:rsidR="0019701D" w:rsidRDefault="0019701D" w:rsidP="0019701D">
      <w:pPr>
        <w:ind w:firstLine="420"/>
        <w:rPr>
          <w:rFonts w:hint="eastAsia"/>
        </w:rPr>
      </w:pPr>
      <w:r>
        <w:rPr>
          <w:rFonts w:hint="eastAsia"/>
        </w:rPr>
        <w:t>（缺图，设备系统结构图）</w:t>
      </w:r>
    </w:p>
    <w:p w:rsidR="0019701D" w:rsidRDefault="0019701D" w:rsidP="0019701D">
      <w:pPr>
        <w:ind w:firstLine="420"/>
        <w:rPr>
          <w:rFonts w:hint="eastAsia"/>
        </w:rPr>
      </w:pPr>
      <w:r>
        <w:rPr>
          <w:rFonts w:hint="eastAsia"/>
        </w:rPr>
        <w:t>如图</w:t>
      </w:r>
      <w:r>
        <w:rPr>
          <w:rFonts w:hint="eastAsia"/>
        </w:rPr>
        <w:t>1</w:t>
      </w:r>
      <w:r>
        <w:rPr>
          <w:rFonts w:hint="eastAsia"/>
        </w:rPr>
        <w:t>所示，设备的主要由四个功能模块组成：</w:t>
      </w:r>
      <w:r>
        <w:rPr>
          <w:rFonts w:hint="eastAsia"/>
        </w:rPr>
        <w:t>(1)</w:t>
      </w:r>
      <w:r>
        <w:rPr>
          <w:rFonts w:hint="eastAsia"/>
        </w:rPr>
        <w:t>心电采集模块，由心电电极以及信号处理电路组成；</w:t>
      </w:r>
      <w:r>
        <w:rPr>
          <w:rFonts w:hint="eastAsia"/>
        </w:rPr>
        <w:t>(2)</w:t>
      </w:r>
      <w:r>
        <w:rPr>
          <w:rFonts w:hint="eastAsia"/>
        </w:rPr>
        <w:t>心音采集模块，由听诊器头、麦克风以及信号处理电路组成；</w:t>
      </w:r>
      <w:r>
        <w:rPr>
          <w:rFonts w:hint="eastAsia"/>
        </w:rPr>
        <w:t>(3)</w:t>
      </w:r>
      <w:r>
        <w:rPr>
          <w:rFonts w:hint="eastAsia"/>
        </w:rPr>
        <w:t>运动信号采集模块；</w:t>
      </w:r>
      <w:r>
        <w:rPr>
          <w:rFonts w:hint="eastAsia"/>
        </w:rPr>
        <w:t>(4)</w:t>
      </w:r>
      <w:r>
        <w:rPr>
          <w:rFonts w:hint="eastAsia"/>
        </w:rPr>
        <w:t>无线数据传输模块，主要通过设备上</w:t>
      </w:r>
      <w:r>
        <w:rPr>
          <w:rFonts w:hint="eastAsia"/>
        </w:rPr>
        <w:t>Wi-Fi</w:t>
      </w:r>
      <w:r>
        <w:rPr>
          <w:rFonts w:hint="eastAsia"/>
        </w:rPr>
        <w:t>模块收发数据。各个模块在</w:t>
      </w:r>
      <w:r>
        <w:rPr>
          <w:rFonts w:hint="eastAsia"/>
        </w:rPr>
        <w:t>ARM</w:t>
      </w:r>
      <w:r>
        <w:rPr>
          <w:rFonts w:hint="eastAsia"/>
        </w:rPr>
        <w:t>内核处理器的统一调度下工作。</w:t>
      </w:r>
    </w:p>
    <w:p w:rsidR="0019701D" w:rsidRDefault="0019701D" w:rsidP="0019701D">
      <w:pPr>
        <w:pStyle w:val="2"/>
        <w:rPr>
          <w:rFonts w:hint="eastAsia"/>
        </w:rPr>
      </w:pPr>
      <w:r>
        <w:rPr>
          <w:rFonts w:hint="eastAsia"/>
        </w:rPr>
        <w:lastRenderedPageBreak/>
        <w:t xml:space="preserve">3.3 </w:t>
      </w:r>
      <w:r>
        <w:rPr>
          <w:rFonts w:hint="eastAsia"/>
        </w:rPr>
        <w:t>系统实现</w:t>
      </w:r>
    </w:p>
    <w:p w:rsidR="0019701D" w:rsidRDefault="0019701D" w:rsidP="0019701D">
      <w:pPr>
        <w:ind w:firstLine="420"/>
        <w:rPr>
          <w:rFonts w:hint="eastAsia"/>
        </w:rPr>
      </w:pPr>
      <w:r>
        <w:rPr>
          <w:rFonts w:hint="eastAsia"/>
        </w:rPr>
        <w:t>终端设备的核心处理器采用</w:t>
      </w:r>
      <w:r>
        <w:rPr>
          <w:rFonts w:hint="eastAsia"/>
        </w:rPr>
        <w:t>ADI(Analog Device Inc.)</w:t>
      </w:r>
      <w:r>
        <w:rPr>
          <w:rFonts w:hint="eastAsia"/>
        </w:rPr>
        <w:t>的</w:t>
      </w:r>
      <w:r>
        <w:rPr>
          <w:rFonts w:hint="eastAsia"/>
        </w:rPr>
        <w:t>AD</w:t>
      </w:r>
      <w:r>
        <w:rPr>
          <w:rFonts w:hint="eastAsia"/>
        </w:rPr>
        <w:t>μ</w:t>
      </w:r>
      <w:r>
        <w:rPr>
          <w:rFonts w:hint="eastAsia"/>
        </w:rPr>
        <w:t>CM360</w:t>
      </w:r>
      <w:r>
        <w:rPr>
          <w:rFonts w:hint="eastAsia"/>
        </w:rPr>
        <w:t>芯片，该芯片具有</w:t>
      </w:r>
      <w:r>
        <w:rPr>
          <w:rFonts w:hint="eastAsia"/>
        </w:rPr>
        <w:t>ARMcortex-M3</w:t>
      </w:r>
      <w:r>
        <w:rPr>
          <w:rFonts w:hint="eastAsia"/>
        </w:rPr>
        <w:t>的处理器，低功耗高运算性能，片上具有两个单独的</w:t>
      </w:r>
      <w:r>
        <w:rPr>
          <w:rFonts w:hint="eastAsia"/>
        </w:rPr>
        <w:t>24</w:t>
      </w:r>
      <w:r>
        <w:rPr>
          <w:rFonts w:hint="eastAsia"/>
        </w:rPr>
        <w:t>位数模转换器</w:t>
      </w:r>
      <w:r>
        <w:rPr>
          <w:rFonts w:hint="eastAsia"/>
        </w:rPr>
        <w:t>(ADC)</w:t>
      </w:r>
      <w:r>
        <w:rPr>
          <w:rFonts w:hint="eastAsia"/>
        </w:rPr>
        <w:t>外设，能够同时采集心电和心音信号。</w:t>
      </w:r>
    </w:p>
    <w:p w:rsidR="0019701D" w:rsidRDefault="0019701D" w:rsidP="0019701D">
      <w:pPr>
        <w:ind w:firstLine="420"/>
        <w:rPr>
          <w:rFonts w:hint="eastAsia"/>
        </w:rPr>
      </w:pPr>
      <w:r>
        <w:rPr>
          <w:rFonts w:hint="eastAsia"/>
        </w:rPr>
        <w:t>心电采集模块通过贴在体表的心电电极连接到电路板上，以获取体表心电。由于心电信号通常比较微弱，需要通过模拟前端芯片对信号进行放大和滤波，心电信号在功率谱上的主要分量集中在</w:t>
      </w:r>
      <w:r>
        <w:rPr>
          <w:rFonts w:hint="eastAsia"/>
        </w:rPr>
        <w:t>100Hz</w:t>
      </w:r>
      <w:r>
        <w:rPr>
          <w:rFonts w:hint="eastAsia"/>
        </w:rPr>
        <w:t>以下，而且</w:t>
      </w:r>
      <w:r>
        <w:rPr>
          <w:rFonts w:hint="eastAsia"/>
        </w:rPr>
        <w:t>P</w:t>
      </w:r>
      <w:r>
        <w:rPr>
          <w:rFonts w:hint="eastAsia"/>
        </w:rPr>
        <w:t>、</w:t>
      </w:r>
      <w:r>
        <w:rPr>
          <w:rFonts w:hint="eastAsia"/>
        </w:rPr>
        <w:t>R</w:t>
      </w:r>
      <w:r>
        <w:rPr>
          <w:rFonts w:hint="eastAsia"/>
        </w:rPr>
        <w:t>、</w:t>
      </w:r>
      <w:r>
        <w:rPr>
          <w:rFonts w:hint="eastAsia"/>
        </w:rPr>
        <w:t>T</w:t>
      </w:r>
      <w:r>
        <w:rPr>
          <w:rFonts w:hint="eastAsia"/>
        </w:rPr>
        <w:t>三个波的频谱分布基本在</w:t>
      </w:r>
      <w:r>
        <w:rPr>
          <w:rFonts w:hint="eastAsia"/>
        </w:rPr>
        <w:t>30Hz</w:t>
      </w:r>
      <w:r>
        <w:rPr>
          <w:rFonts w:hint="eastAsia"/>
        </w:rPr>
        <w:t>以下，所以在模拟前端处理模块中，选择截止频率为</w:t>
      </w:r>
      <w:r>
        <w:rPr>
          <w:rFonts w:hint="eastAsia"/>
        </w:rPr>
        <w:t>100Hz</w:t>
      </w:r>
      <w:r>
        <w:rPr>
          <w:rFonts w:hint="eastAsia"/>
        </w:rPr>
        <w:t>的低通滤波器对心电信号滤波，然后</w:t>
      </w:r>
      <w:r>
        <w:rPr>
          <w:rFonts w:hint="eastAsia"/>
        </w:rPr>
        <w:t>ADC</w:t>
      </w:r>
      <w:r>
        <w:rPr>
          <w:rFonts w:hint="eastAsia"/>
        </w:rPr>
        <w:t>模块以</w:t>
      </w:r>
      <w:r>
        <w:rPr>
          <w:rFonts w:hint="eastAsia"/>
        </w:rPr>
        <w:t>500Hz</w:t>
      </w:r>
      <w:r>
        <w:rPr>
          <w:rFonts w:hint="eastAsia"/>
        </w:rPr>
        <w:t>的采样率对信号进行采集，能得到较准确的心电信号。心电信号使用</w:t>
      </w:r>
      <w:r>
        <w:rPr>
          <w:rFonts w:hint="eastAsia"/>
        </w:rPr>
        <w:t>AD8232</w:t>
      </w:r>
      <w:r>
        <w:rPr>
          <w:rFonts w:hint="eastAsia"/>
        </w:rPr>
        <w:t>芯片进行预处理。</w:t>
      </w:r>
      <w:r>
        <w:rPr>
          <w:rFonts w:hint="eastAsia"/>
        </w:rPr>
        <w:t>AD8232</w:t>
      </w:r>
      <w:r>
        <w:rPr>
          <w:rFonts w:hint="eastAsia"/>
        </w:rPr>
        <w:t>芯片是</w:t>
      </w:r>
      <w:r>
        <w:rPr>
          <w:rFonts w:hint="eastAsia"/>
        </w:rPr>
        <w:t>ADI</w:t>
      </w:r>
      <w:r>
        <w:rPr>
          <w:rFonts w:hint="eastAsia"/>
        </w:rPr>
        <w:t>公司的一款集成单导联</w:t>
      </w:r>
      <w:r>
        <w:rPr>
          <w:rFonts w:hint="eastAsia"/>
        </w:rPr>
        <w:t>ECG</w:t>
      </w:r>
      <w:r>
        <w:rPr>
          <w:rFonts w:hint="eastAsia"/>
        </w:rPr>
        <w:t>前端处理电路，主要包含一个增益</w:t>
      </w:r>
      <w:r>
        <w:rPr>
          <w:rFonts w:hint="eastAsia"/>
        </w:rPr>
        <w:t>100</w:t>
      </w:r>
      <w:r>
        <w:rPr>
          <w:rFonts w:hint="eastAsia"/>
        </w:rPr>
        <w:t>倍的仪表放大器以及一个用于低通滤波的运算放大器，通过配置</w:t>
      </w:r>
      <w:r>
        <w:rPr>
          <w:rFonts w:hint="eastAsia"/>
        </w:rPr>
        <w:t>AD8232</w:t>
      </w:r>
      <w:r>
        <w:rPr>
          <w:rFonts w:hint="eastAsia"/>
        </w:rPr>
        <w:t>外围电路参数实现一通频带为</w:t>
      </w:r>
      <w:r>
        <w:rPr>
          <w:rFonts w:hint="eastAsia"/>
        </w:rPr>
        <w:t>0.3~200Hz</w:t>
      </w:r>
      <w:r>
        <w:rPr>
          <w:rFonts w:hint="eastAsia"/>
        </w:rPr>
        <w:t>的带通滤波器。电极暂使用传统的一次性银</w:t>
      </w:r>
      <w:r>
        <w:rPr>
          <w:rFonts w:hint="eastAsia"/>
        </w:rPr>
        <w:t>-</w:t>
      </w:r>
      <w:r>
        <w:rPr>
          <w:rFonts w:hint="eastAsia"/>
        </w:rPr>
        <w:t>氯化银电极，因为新型电极材料性能并没有达到理想适用的状况：导电纺织电极噪声大并且有极化效应，而反复使用的电极往往又存在接触不良的问题。</w:t>
      </w:r>
    </w:p>
    <w:p w:rsidR="0019701D" w:rsidRDefault="0019701D" w:rsidP="0019701D">
      <w:pPr>
        <w:ind w:firstLine="420"/>
        <w:rPr>
          <w:rFonts w:hint="eastAsia"/>
        </w:rPr>
      </w:pPr>
      <w:r>
        <w:rPr>
          <w:rFonts w:hint="eastAsia"/>
        </w:rPr>
        <w:t>心音采集模块通过麦克风采集心脏附近的心音信号。利用听诊器的原理，使用听诊器头通过软管与麦克风连接，能有效的集中心音信号并屏蔽掉大部分的环境噪声。对心音信号的频率分布分析，第一心音和第二心音的频率约为</w:t>
      </w:r>
      <w:r>
        <w:rPr>
          <w:rFonts w:hint="eastAsia"/>
        </w:rPr>
        <w:t>50~100Hz</w:t>
      </w:r>
      <w:r>
        <w:rPr>
          <w:rFonts w:hint="eastAsia"/>
        </w:rPr>
        <w:t>，第三第四心音频率主要为</w:t>
      </w:r>
      <w:r>
        <w:rPr>
          <w:rFonts w:hint="eastAsia"/>
        </w:rPr>
        <w:t>10~50Hz</w:t>
      </w:r>
      <w:r>
        <w:rPr>
          <w:rFonts w:hint="eastAsia"/>
        </w:rPr>
        <w:t>，舒张期噪音为</w:t>
      </w:r>
      <w:r>
        <w:rPr>
          <w:rFonts w:hint="eastAsia"/>
        </w:rPr>
        <w:t>50~80Hz</w:t>
      </w:r>
      <w:r>
        <w:rPr>
          <w:rFonts w:hint="eastAsia"/>
        </w:rPr>
        <w:t>也可达</w:t>
      </w:r>
      <w:r>
        <w:rPr>
          <w:rFonts w:hint="eastAsia"/>
        </w:rPr>
        <w:t>140~400</w:t>
      </w:r>
      <w:r>
        <w:rPr>
          <w:rFonts w:hint="eastAsia"/>
        </w:rPr>
        <w:t>，其他噪音约为</w:t>
      </w:r>
      <w:r>
        <w:rPr>
          <w:rFonts w:hint="eastAsia"/>
        </w:rPr>
        <w:t>120~660Hz</w:t>
      </w:r>
      <w:r>
        <w:rPr>
          <w:rFonts w:hint="eastAsia"/>
        </w:rPr>
        <w:t>在</w:t>
      </w:r>
      <w:r>
        <w:rPr>
          <w:rFonts w:hint="eastAsia"/>
        </w:rPr>
        <w:t>1000Hz</w:t>
      </w:r>
      <w:r>
        <w:rPr>
          <w:rFonts w:hint="eastAsia"/>
        </w:rPr>
        <w:t>内亦有分布</w:t>
      </w:r>
      <w:r>
        <w:rPr>
          <w:rFonts w:hint="eastAsia"/>
        </w:rPr>
        <w:t>[8]</w:t>
      </w:r>
      <w:r>
        <w:rPr>
          <w:rFonts w:hint="eastAsia"/>
        </w:rPr>
        <w:t>。由于心音信号在</w:t>
      </w:r>
      <w:r>
        <w:rPr>
          <w:rFonts w:hint="eastAsia"/>
        </w:rPr>
        <w:t>200Hz</w:t>
      </w:r>
      <w:r>
        <w:rPr>
          <w:rFonts w:hint="eastAsia"/>
        </w:rPr>
        <w:t>以上基本上都是噪声信号，我们采用截止频率</w:t>
      </w:r>
      <w:r>
        <w:rPr>
          <w:rFonts w:hint="eastAsia"/>
        </w:rPr>
        <w:t>200Hz</w:t>
      </w:r>
      <w:r>
        <w:rPr>
          <w:rFonts w:hint="eastAsia"/>
        </w:rPr>
        <w:t>的低通滤波器处理心音信号，并用</w:t>
      </w:r>
      <w:r>
        <w:rPr>
          <w:rFonts w:hint="eastAsia"/>
        </w:rPr>
        <w:t>ADC</w:t>
      </w:r>
      <w:r>
        <w:rPr>
          <w:rFonts w:hint="eastAsia"/>
        </w:rPr>
        <w:t>模块以</w:t>
      </w:r>
      <w:r>
        <w:rPr>
          <w:rFonts w:hint="eastAsia"/>
        </w:rPr>
        <w:t>500Hz</w:t>
      </w:r>
      <w:r>
        <w:rPr>
          <w:rFonts w:hint="eastAsia"/>
        </w:rPr>
        <w:t>的采样频率采集信号。麦克风信号会接到音频放大器</w:t>
      </w:r>
      <w:r>
        <w:rPr>
          <w:rFonts w:hint="eastAsia"/>
        </w:rPr>
        <w:t>MAX9812L</w:t>
      </w:r>
      <w:r>
        <w:rPr>
          <w:rFonts w:hint="eastAsia"/>
        </w:rPr>
        <w:t>芯片，该芯片为固定增益为</w:t>
      </w:r>
      <w:r>
        <w:rPr>
          <w:rFonts w:hint="eastAsia"/>
        </w:rPr>
        <w:t>20dB</w:t>
      </w:r>
      <w:r>
        <w:rPr>
          <w:rFonts w:hint="eastAsia"/>
        </w:rPr>
        <w:t>（放大</w:t>
      </w:r>
      <w:r>
        <w:rPr>
          <w:rFonts w:hint="eastAsia"/>
        </w:rPr>
        <w:t>10</w:t>
      </w:r>
      <w:r>
        <w:rPr>
          <w:rFonts w:hint="eastAsia"/>
        </w:rPr>
        <w:t>倍）的麦克风，用于放大信号和滤除低频分量，</w:t>
      </w:r>
      <w:r>
        <w:rPr>
          <w:rFonts w:hint="eastAsia"/>
        </w:rPr>
        <w:t>MAX9812L</w:t>
      </w:r>
      <w:r>
        <w:rPr>
          <w:rFonts w:hint="eastAsia"/>
        </w:rPr>
        <w:t>的输出信号再通过</w:t>
      </w:r>
      <w:r>
        <w:rPr>
          <w:rFonts w:hint="eastAsia"/>
        </w:rPr>
        <w:t>RC</w:t>
      </w:r>
      <w:r>
        <w:rPr>
          <w:rFonts w:hint="eastAsia"/>
        </w:rPr>
        <w:t>低通滤波器处理，最后再使用</w:t>
      </w:r>
      <w:r>
        <w:rPr>
          <w:rFonts w:hint="eastAsia"/>
        </w:rPr>
        <w:t>ADC</w:t>
      </w:r>
      <w:r>
        <w:rPr>
          <w:rFonts w:hint="eastAsia"/>
        </w:rPr>
        <w:t>模块收集信号。</w:t>
      </w:r>
    </w:p>
    <w:p w:rsidR="0019701D" w:rsidRDefault="0019701D" w:rsidP="0019701D">
      <w:pPr>
        <w:ind w:firstLine="420"/>
        <w:rPr>
          <w:rFonts w:hint="eastAsia"/>
        </w:rPr>
      </w:pPr>
      <w:r>
        <w:rPr>
          <w:rFonts w:hint="eastAsia"/>
        </w:rPr>
        <w:t>运动信号刺激模块中使用了</w:t>
      </w:r>
      <w:r>
        <w:rPr>
          <w:rFonts w:hint="eastAsia"/>
        </w:rPr>
        <w:t>MEMS</w:t>
      </w:r>
      <w:r>
        <w:rPr>
          <w:rFonts w:hint="eastAsia"/>
        </w:rPr>
        <w:t>（</w:t>
      </w:r>
      <w:r>
        <w:rPr>
          <w:rFonts w:hint="eastAsia"/>
        </w:rPr>
        <w:t>Micro-electromechanical Systems</w:t>
      </w:r>
      <w:r>
        <w:rPr>
          <w:rFonts w:hint="eastAsia"/>
        </w:rPr>
        <w:t>，微电子机械系统）传感器，采用</w:t>
      </w:r>
      <w:r>
        <w:rPr>
          <w:rFonts w:hint="eastAsia"/>
        </w:rPr>
        <w:t>3</w:t>
      </w:r>
      <w:r>
        <w:rPr>
          <w:rFonts w:hint="eastAsia"/>
        </w:rPr>
        <w:t>轴的加速度计和</w:t>
      </w:r>
      <w:r>
        <w:rPr>
          <w:rFonts w:hint="eastAsia"/>
        </w:rPr>
        <w:t>3</w:t>
      </w:r>
      <w:r>
        <w:rPr>
          <w:rFonts w:hint="eastAsia"/>
        </w:rPr>
        <w:t>轴的陀螺仪采集到心电电极以及患者的运动信息，用于后续对电生理信号中的</w:t>
      </w:r>
      <w:proofErr w:type="gramStart"/>
      <w:r>
        <w:rPr>
          <w:rFonts w:hint="eastAsia"/>
        </w:rPr>
        <w:t>运动伪像消除</w:t>
      </w:r>
      <w:proofErr w:type="gramEnd"/>
      <w:r>
        <w:rPr>
          <w:rFonts w:hint="eastAsia"/>
        </w:rPr>
        <w:t>等处理。运动数据的采集使用</w:t>
      </w:r>
      <w:r>
        <w:rPr>
          <w:rFonts w:hint="eastAsia"/>
        </w:rPr>
        <w:t>MPU6050</w:t>
      </w:r>
      <w:r>
        <w:rPr>
          <w:rFonts w:hint="eastAsia"/>
        </w:rPr>
        <w:t>芯片，在</w:t>
      </w:r>
      <w:r>
        <w:rPr>
          <w:rFonts w:hint="eastAsia"/>
        </w:rPr>
        <w:t>MCU</w:t>
      </w:r>
      <w:r>
        <w:rPr>
          <w:rFonts w:hint="eastAsia"/>
        </w:rPr>
        <w:t>中使用</w:t>
      </w:r>
      <w:r>
        <w:rPr>
          <w:rFonts w:hint="eastAsia"/>
        </w:rPr>
        <w:t>I2C</w:t>
      </w:r>
      <w:r>
        <w:rPr>
          <w:rFonts w:hint="eastAsia"/>
        </w:rPr>
        <w:t>接口通信获取运动信号。</w:t>
      </w:r>
      <w:r>
        <w:rPr>
          <w:rFonts w:hint="eastAsia"/>
        </w:rPr>
        <w:t>MPU6050</w:t>
      </w:r>
      <w:r>
        <w:rPr>
          <w:rFonts w:hint="eastAsia"/>
        </w:rPr>
        <w:t>是一款集成的</w:t>
      </w:r>
      <w:r>
        <w:rPr>
          <w:rFonts w:hint="eastAsia"/>
        </w:rPr>
        <w:t>MEMS</w:t>
      </w:r>
      <w:r>
        <w:rPr>
          <w:rFonts w:hint="eastAsia"/>
        </w:rPr>
        <w:t>传感器，内嵌了</w:t>
      </w:r>
      <w:r>
        <w:rPr>
          <w:rFonts w:hint="eastAsia"/>
        </w:rPr>
        <w:t>3</w:t>
      </w:r>
      <w:r>
        <w:rPr>
          <w:rFonts w:hint="eastAsia"/>
        </w:rPr>
        <w:t>轴加速度和陀螺仪传感器，最高采样速率达到</w:t>
      </w:r>
      <w:r>
        <w:rPr>
          <w:rFonts w:hint="eastAsia"/>
        </w:rPr>
        <w:t>1kHz</w:t>
      </w:r>
      <w:r>
        <w:rPr>
          <w:rFonts w:hint="eastAsia"/>
        </w:rPr>
        <w:t>。</w:t>
      </w:r>
    </w:p>
    <w:p w:rsidR="0019701D" w:rsidRDefault="0019701D" w:rsidP="0019701D">
      <w:pPr>
        <w:pStyle w:val="2"/>
        <w:rPr>
          <w:rFonts w:hint="eastAsia"/>
        </w:rPr>
      </w:pPr>
      <w:r>
        <w:rPr>
          <w:rFonts w:hint="eastAsia"/>
        </w:rPr>
        <w:t xml:space="preserve">3.4 </w:t>
      </w:r>
      <w:r>
        <w:rPr>
          <w:rFonts w:hint="eastAsia"/>
        </w:rPr>
        <w:t>服务</w:t>
      </w:r>
      <w:proofErr w:type="gramStart"/>
      <w:r>
        <w:rPr>
          <w:rFonts w:hint="eastAsia"/>
        </w:rPr>
        <w:t>端数据</w:t>
      </w:r>
      <w:proofErr w:type="gramEnd"/>
      <w:r>
        <w:rPr>
          <w:rFonts w:hint="eastAsia"/>
        </w:rPr>
        <w:t>接入</w:t>
      </w:r>
    </w:p>
    <w:p w:rsidR="0019701D" w:rsidRDefault="0019701D" w:rsidP="0019701D">
      <w:pPr>
        <w:ind w:firstLine="420"/>
        <w:rPr>
          <w:rFonts w:hint="eastAsia"/>
        </w:rPr>
      </w:pPr>
      <w:r>
        <w:rPr>
          <w:rFonts w:hint="eastAsia"/>
        </w:rPr>
        <w:t>服务程序分为用于数据收发的网络通信模块、数据存储模块以及提供</w:t>
      </w:r>
      <w:r>
        <w:rPr>
          <w:rFonts w:hint="eastAsia"/>
        </w:rPr>
        <w:t>HTTP</w:t>
      </w:r>
      <w:r>
        <w:rPr>
          <w:rFonts w:hint="eastAsia"/>
        </w:rPr>
        <w:t>接口的数据查询模块三部分。在服务端使用</w:t>
      </w:r>
      <w:r>
        <w:rPr>
          <w:rFonts w:hint="eastAsia"/>
        </w:rPr>
        <w:t>TCP</w:t>
      </w:r>
      <w:r>
        <w:rPr>
          <w:rFonts w:hint="eastAsia"/>
        </w:rPr>
        <w:t>协议与终端通信，获取终端采集的数据。在终端设备中按照预先设计协议把数据封装成帧，而服务端同样会按照相同的协议对字节流进行分解成独立的数据帧。服务端接收到数据后存入数据库中，并提供了</w:t>
      </w:r>
      <w:r>
        <w:rPr>
          <w:rFonts w:hint="eastAsia"/>
        </w:rPr>
        <w:t>HTTP</w:t>
      </w:r>
      <w:r>
        <w:rPr>
          <w:rFonts w:hint="eastAsia"/>
        </w:rPr>
        <w:t>查询接口便于远程查看。</w:t>
      </w:r>
    </w:p>
    <w:p w:rsidR="0019701D" w:rsidRDefault="0019701D" w:rsidP="0019701D">
      <w:pPr>
        <w:ind w:firstLine="420"/>
        <w:rPr>
          <w:rFonts w:hint="eastAsia"/>
        </w:rPr>
      </w:pPr>
      <w:r>
        <w:rPr>
          <w:rFonts w:hint="eastAsia"/>
        </w:rPr>
        <w:t>服务端与终端通过</w:t>
      </w:r>
      <w:r>
        <w:rPr>
          <w:rFonts w:hint="eastAsia"/>
        </w:rPr>
        <w:t>TCP</w:t>
      </w:r>
      <w:r>
        <w:rPr>
          <w:rFonts w:hint="eastAsia"/>
        </w:rPr>
        <w:t>协议发送网络字节流数据通信，为了保证接收数据的正确性，终端发送的数据会按照表</w:t>
      </w:r>
      <w:r>
        <w:rPr>
          <w:rFonts w:hint="eastAsia"/>
        </w:rPr>
        <w:t>1</w:t>
      </w:r>
      <w:r>
        <w:rPr>
          <w:rFonts w:hint="eastAsia"/>
        </w:rPr>
        <w:t>的格式封装成帧，一遍服务端校验和划分数据包，如表</w:t>
      </w:r>
      <w:r>
        <w:rPr>
          <w:rFonts w:hint="eastAsia"/>
        </w:rPr>
        <w:t>1</w:t>
      </w:r>
      <w:r>
        <w:rPr>
          <w:rFonts w:hint="eastAsia"/>
        </w:rPr>
        <w:t>中所示，</w:t>
      </w:r>
      <w:proofErr w:type="gramStart"/>
      <w:r>
        <w:rPr>
          <w:rFonts w:hint="eastAsia"/>
        </w:rPr>
        <w:t>以帧头</w:t>
      </w:r>
      <w:proofErr w:type="gramEnd"/>
      <w:r>
        <w:rPr>
          <w:rFonts w:hint="eastAsia"/>
        </w:rPr>
        <w:t>、</w:t>
      </w:r>
      <w:proofErr w:type="gramStart"/>
      <w:r>
        <w:rPr>
          <w:rFonts w:hint="eastAsia"/>
        </w:rPr>
        <w:t>帧尾划分</w:t>
      </w:r>
      <w:proofErr w:type="gramEnd"/>
      <w:r>
        <w:rPr>
          <w:rFonts w:hint="eastAsia"/>
        </w:rPr>
        <w:t>一个完整数据帧，并提供数据长度信息，校验和用于判断数据接收是否有误。在数据内容中，如果包含帧头、</w:t>
      </w:r>
      <w:proofErr w:type="gramStart"/>
      <w:r>
        <w:rPr>
          <w:rFonts w:hint="eastAsia"/>
        </w:rPr>
        <w:t>帧尾等</w:t>
      </w:r>
      <w:proofErr w:type="gramEnd"/>
      <w:r>
        <w:rPr>
          <w:rFonts w:hint="eastAsia"/>
        </w:rPr>
        <w:t>特殊的字符，为了避免误读需要把他们转义为其他字符，转义后通常由原来的一个字符变成两个字符。转义规则如表</w:t>
      </w:r>
      <w:r>
        <w:rPr>
          <w:rFonts w:hint="eastAsia"/>
        </w:rPr>
        <w:t>2</w:t>
      </w:r>
      <w:r>
        <w:rPr>
          <w:rFonts w:hint="eastAsia"/>
        </w:rPr>
        <w:t>所示。</w:t>
      </w:r>
    </w:p>
    <w:p w:rsidR="0019701D" w:rsidRDefault="0019701D" w:rsidP="0019701D">
      <w:pPr>
        <w:ind w:firstLine="420"/>
        <w:rPr>
          <w:rFonts w:hint="eastAsia"/>
        </w:rPr>
      </w:pPr>
      <w:r>
        <w:rPr>
          <w:rFonts w:hint="eastAsia"/>
        </w:rPr>
        <w:t>（</w:t>
      </w:r>
      <w:proofErr w:type="gramStart"/>
      <w:r>
        <w:rPr>
          <w:rFonts w:hint="eastAsia"/>
        </w:rPr>
        <w:t>缺表</w:t>
      </w:r>
      <w:proofErr w:type="gramEnd"/>
      <w:r>
        <w:rPr>
          <w:rFonts w:hint="eastAsia"/>
        </w:rPr>
        <w:t>2</w:t>
      </w:r>
      <w:r>
        <w:rPr>
          <w:rFonts w:hint="eastAsia"/>
        </w:rPr>
        <w:t>）</w:t>
      </w:r>
    </w:p>
    <w:p w:rsidR="0019701D" w:rsidRDefault="0019701D" w:rsidP="0019701D">
      <w:pPr>
        <w:ind w:firstLine="420"/>
        <w:rPr>
          <w:rFonts w:hint="eastAsia"/>
        </w:rPr>
      </w:pPr>
      <w:r>
        <w:rPr>
          <w:rFonts w:hint="eastAsia"/>
        </w:rPr>
        <w:lastRenderedPageBreak/>
        <w:t>每一帧数据包含一组测量信号，每帧数据包括了心电信号、心音信号、加速度信号和陀螺仪信号，同时用</w:t>
      </w:r>
      <w:r>
        <w:rPr>
          <w:rFonts w:hint="eastAsia"/>
        </w:rPr>
        <w:t>2</w:t>
      </w:r>
      <w:r>
        <w:rPr>
          <w:rFonts w:hint="eastAsia"/>
        </w:rPr>
        <w:t>个字节用于记录采样时间，以便记录两次采样的时间间隔。他们数据帧中的顺序和字节数如表</w:t>
      </w:r>
      <w:r>
        <w:rPr>
          <w:rFonts w:hint="eastAsia"/>
        </w:rPr>
        <w:t>3</w:t>
      </w:r>
      <w:r>
        <w:rPr>
          <w:rFonts w:hint="eastAsia"/>
        </w:rPr>
        <w:t>中所示。</w:t>
      </w:r>
    </w:p>
    <w:p w:rsidR="0019701D" w:rsidRDefault="0019701D" w:rsidP="0019701D">
      <w:pPr>
        <w:ind w:firstLine="420"/>
        <w:rPr>
          <w:rFonts w:hint="eastAsia"/>
        </w:rPr>
      </w:pPr>
      <w:r>
        <w:rPr>
          <w:rFonts w:hint="eastAsia"/>
        </w:rPr>
        <w:t>（</w:t>
      </w:r>
      <w:proofErr w:type="gramStart"/>
      <w:r>
        <w:rPr>
          <w:rFonts w:hint="eastAsia"/>
        </w:rPr>
        <w:t>缺表</w:t>
      </w:r>
      <w:proofErr w:type="gramEnd"/>
      <w:r>
        <w:rPr>
          <w:rFonts w:hint="eastAsia"/>
        </w:rPr>
        <w:t>3</w:t>
      </w:r>
      <w:r>
        <w:rPr>
          <w:rFonts w:hint="eastAsia"/>
        </w:rPr>
        <w:t>）</w:t>
      </w:r>
    </w:p>
    <w:p w:rsidR="0019701D" w:rsidRDefault="0019701D" w:rsidP="0019701D">
      <w:pPr>
        <w:pStyle w:val="2"/>
        <w:rPr>
          <w:rFonts w:hint="eastAsia"/>
        </w:rPr>
      </w:pPr>
      <w:r>
        <w:rPr>
          <w:rFonts w:hint="eastAsia"/>
        </w:rPr>
        <w:t xml:space="preserve">3.5 </w:t>
      </w:r>
      <w:r>
        <w:rPr>
          <w:rFonts w:hint="eastAsia"/>
        </w:rPr>
        <w:t>设备评测</w:t>
      </w:r>
    </w:p>
    <w:p w:rsidR="0019701D" w:rsidRDefault="0019701D" w:rsidP="0019701D">
      <w:pPr>
        <w:ind w:firstLine="420"/>
        <w:rPr>
          <w:rFonts w:hint="eastAsia"/>
        </w:rPr>
      </w:pPr>
      <w:r>
        <w:rPr>
          <w:rFonts w:hint="eastAsia"/>
        </w:rPr>
        <w:t>（</w:t>
      </w:r>
      <w:proofErr w:type="gramStart"/>
      <w:r>
        <w:rPr>
          <w:rFonts w:hint="eastAsia"/>
        </w:rPr>
        <w:t>缺图</w:t>
      </w:r>
      <w:proofErr w:type="gramEnd"/>
      <w:r>
        <w:rPr>
          <w:rFonts w:hint="eastAsia"/>
        </w:rPr>
        <w:t>2</w:t>
      </w:r>
      <w:r>
        <w:rPr>
          <w:rFonts w:hint="eastAsia"/>
        </w:rPr>
        <w:t>，心电心音联合测量设备）</w:t>
      </w:r>
    </w:p>
    <w:p w:rsidR="0019701D" w:rsidRDefault="0019701D" w:rsidP="0019701D">
      <w:pPr>
        <w:ind w:firstLine="420"/>
        <w:rPr>
          <w:rFonts w:hint="eastAsia"/>
        </w:rPr>
      </w:pPr>
      <w:r>
        <w:rPr>
          <w:rFonts w:hint="eastAsia"/>
        </w:rPr>
        <w:t>图</w:t>
      </w:r>
      <w:r>
        <w:rPr>
          <w:rFonts w:hint="eastAsia"/>
        </w:rPr>
        <w:t xml:space="preserve"> 2 </w:t>
      </w:r>
      <w:r>
        <w:rPr>
          <w:rFonts w:hint="eastAsia"/>
        </w:rPr>
        <w:t>为测量设备实物图，电路板大小约为</w:t>
      </w:r>
      <w:r>
        <w:rPr>
          <w:rFonts w:hint="eastAsia"/>
        </w:rPr>
        <w:t xml:space="preserve"> 45cm</w:t>
      </w:r>
      <w:r>
        <w:rPr>
          <w:rFonts w:hint="eastAsia"/>
        </w:rPr>
        <w:t>×</w:t>
      </w:r>
      <w:r>
        <w:rPr>
          <w:rFonts w:hint="eastAsia"/>
        </w:rPr>
        <w:t>65cm</w:t>
      </w:r>
      <w:r>
        <w:rPr>
          <w:rFonts w:hint="eastAsia"/>
        </w:rPr>
        <w:t>，适合放入衬衣口袋或者固定在腰带上。其中心电电极需要额外的电极线连接到电极；运动模块固定在心电电极处，并使用导线连接到板子上；心音麦克风套入听诊器管中。</w:t>
      </w:r>
    </w:p>
    <w:p w:rsidR="0019701D" w:rsidRDefault="0019701D" w:rsidP="0019701D">
      <w:pPr>
        <w:ind w:firstLine="420"/>
        <w:rPr>
          <w:rFonts w:hint="eastAsia"/>
        </w:rPr>
      </w:pPr>
      <w:r>
        <w:rPr>
          <w:rFonts w:hint="eastAsia"/>
        </w:rPr>
        <w:t>使用终端设备进行了心电心音以及运动信号的测量，使用</w:t>
      </w:r>
      <w:r>
        <w:rPr>
          <w:rFonts w:hint="eastAsia"/>
        </w:rPr>
        <w:t xml:space="preserve"> 500Hz </w:t>
      </w:r>
      <w:r>
        <w:rPr>
          <w:rFonts w:hint="eastAsia"/>
        </w:rPr>
        <w:t>数据采样率，且终端设备与服务器在同一个无线局域网中或其他网络通信质量良好的情况下，服务端程序能有效接收到所有数据并保存到数据库中。</w:t>
      </w:r>
    </w:p>
    <w:p w:rsidR="0019701D" w:rsidRDefault="0019701D" w:rsidP="0019701D">
      <w:pPr>
        <w:ind w:firstLine="420"/>
        <w:rPr>
          <w:rFonts w:hint="eastAsia"/>
        </w:rPr>
      </w:pPr>
      <w:r>
        <w:rPr>
          <w:rFonts w:hint="eastAsia"/>
        </w:rPr>
        <w:t>图</w:t>
      </w:r>
      <w:r>
        <w:rPr>
          <w:rFonts w:hint="eastAsia"/>
        </w:rPr>
        <w:t xml:space="preserve"> 3 </w:t>
      </w:r>
      <w:r>
        <w:rPr>
          <w:rFonts w:hint="eastAsia"/>
        </w:rPr>
        <w:t>展示了实测的心电（</w:t>
      </w:r>
      <w:r>
        <w:rPr>
          <w:rFonts w:hint="eastAsia"/>
        </w:rPr>
        <w:t>ECG</w:t>
      </w:r>
      <w:r>
        <w:rPr>
          <w:rFonts w:hint="eastAsia"/>
        </w:rPr>
        <w:t>）信号波形。</w:t>
      </w:r>
    </w:p>
    <w:p w:rsidR="0019701D" w:rsidRDefault="0019701D" w:rsidP="0019701D">
      <w:pPr>
        <w:ind w:firstLine="420"/>
        <w:rPr>
          <w:rFonts w:hint="eastAsia"/>
        </w:rPr>
      </w:pPr>
      <w:r>
        <w:rPr>
          <w:rFonts w:hint="eastAsia"/>
        </w:rPr>
        <w:t>（</w:t>
      </w:r>
      <w:proofErr w:type="gramStart"/>
      <w:r>
        <w:rPr>
          <w:rFonts w:hint="eastAsia"/>
        </w:rPr>
        <w:t>缺图</w:t>
      </w:r>
      <w:proofErr w:type="gramEnd"/>
      <w:r>
        <w:rPr>
          <w:rFonts w:hint="eastAsia"/>
        </w:rPr>
        <w:t>3</w:t>
      </w:r>
      <w:r>
        <w:rPr>
          <w:rFonts w:hint="eastAsia"/>
        </w:rPr>
        <w:t>，波形）</w:t>
      </w:r>
    </w:p>
    <w:p w:rsidR="0019701D" w:rsidRDefault="0019701D" w:rsidP="0019701D">
      <w:pPr>
        <w:ind w:firstLine="420"/>
      </w:pPr>
      <w:r>
        <w:t> </w:t>
      </w:r>
    </w:p>
    <w:p w:rsidR="0019701D" w:rsidRDefault="0019701D" w:rsidP="0019701D">
      <w:pPr>
        <w:ind w:firstLine="420"/>
        <w:rPr>
          <w:rFonts w:hint="eastAsia"/>
        </w:rPr>
      </w:pPr>
      <w:r>
        <w:rPr>
          <w:rFonts w:hint="eastAsia"/>
        </w:rPr>
        <w:t>图</w:t>
      </w:r>
      <w:r>
        <w:rPr>
          <w:rFonts w:hint="eastAsia"/>
        </w:rPr>
        <w:t>4</w:t>
      </w:r>
      <w:r>
        <w:rPr>
          <w:rFonts w:hint="eastAsia"/>
        </w:rPr>
        <w:t>展示了实测的心音（</w:t>
      </w:r>
      <w:r>
        <w:rPr>
          <w:rFonts w:hint="eastAsia"/>
        </w:rPr>
        <w:t>PCG</w:t>
      </w:r>
      <w:r>
        <w:rPr>
          <w:rFonts w:hint="eastAsia"/>
        </w:rPr>
        <w:t>）信号波形。</w:t>
      </w:r>
    </w:p>
    <w:p w:rsidR="0019701D" w:rsidRDefault="0019701D" w:rsidP="0019701D">
      <w:pPr>
        <w:ind w:firstLine="420"/>
        <w:rPr>
          <w:rFonts w:hint="eastAsia"/>
        </w:rPr>
      </w:pPr>
      <w:r>
        <w:rPr>
          <w:rFonts w:hint="eastAsia"/>
        </w:rPr>
        <w:t>（</w:t>
      </w:r>
      <w:proofErr w:type="gramStart"/>
      <w:r>
        <w:rPr>
          <w:rFonts w:hint="eastAsia"/>
        </w:rPr>
        <w:t>缺图</w:t>
      </w:r>
      <w:proofErr w:type="gramEnd"/>
      <w:r>
        <w:rPr>
          <w:rFonts w:hint="eastAsia"/>
        </w:rPr>
        <w:t>4</w:t>
      </w:r>
      <w:r>
        <w:rPr>
          <w:rFonts w:hint="eastAsia"/>
        </w:rPr>
        <w:t>，波形）</w:t>
      </w:r>
    </w:p>
    <w:p w:rsidR="0019701D" w:rsidRDefault="0019701D" w:rsidP="0019701D">
      <w:pPr>
        <w:ind w:firstLine="420"/>
        <w:rPr>
          <w:rFonts w:hint="eastAsia"/>
        </w:rPr>
      </w:pPr>
      <w:r>
        <w:rPr>
          <w:rFonts w:hint="eastAsia"/>
        </w:rPr>
        <w:t>从图</w:t>
      </w:r>
      <w:r>
        <w:rPr>
          <w:rFonts w:hint="eastAsia"/>
        </w:rPr>
        <w:t>3</w:t>
      </w:r>
      <w:r>
        <w:rPr>
          <w:rFonts w:hint="eastAsia"/>
        </w:rPr>
        <w:t>中可以看出，</w:t>
      </w:r>
      <w:r>
        <w:rPr>
          <w:rFonts w:hint="eastAsia"/>
        </w:rPr>
        <w:t>ADC</w:t>
      </w:r>
      <w:r>
        <w:rPr>
          <w:rFonts w:hint="eastAsia"/>
        </w:rPr>
        <w:t>模块采集到的</w:t>
      </w:r>
      <w:r>
        <w:rPr>
          <w:rFonts w:hint="eastAsia"/>
        </w:rPr>
        <w:t>ECG</w:t>
      </w:r>
      <w:r>
        <w:rPr>
          <w:rFonts w:hint="eastAsia"/>
        </w:rPr>
        <w:t>信号波形上有较为明显的</w:t>
      </w:r>
      <w:r>
        <w:rPr>
          <w:rFonts w:hint="eastAsia"/>
        </w:rPr>
        <w:t>50Hz</w:t>
      </w:r>
      <w:r>
        <w:rPr>
          <w:rFonts w:hint="eastAsia"/>
        </w:rPr>
        <w:t>工频噪声。使用带阻滤波器能消除工频干扰，获得质量较好的信号以支持后续处理。心音信号能够清晰的分辨出第一心音（图中</w:t>
      </w:r>
      <w:r>
        <w:rPr>
          <w:rFonts w:hint="eastAsia"/>
        </w:rPr>
        <w:t>S1</w:t>
      </w:r>
      <w:r>
        <w:rPr>
          <w:rFonts w:hint="eastAsia"/>
        </w:rPr>
        <w:t>）和第二心音（图中</w:t>
      </w:r>
      <w:r>
        <w:rPr>
          <w:rFonts w:hint="eastAsia"/>
        </w:rPr>
        <w:t>S2</w:t>
      </w:r>
      <w:r>
        <w:rPr>
          <w:rFonts w:hint="eastAsia"/>
        </w:rPr>
        <w:t>），而第三心音（图中</w:t>
      </w:r>
      <w:r>
        <w:rPr>
          <w:rFonts w:hint="eastAsia"/>
        </w:rPr>
        <w:t>S3</w:t>
      </w:r>
      <w:r>
        <w:rPr>
          <w:rFonts w:hint="eastAsia"/>
        </w:rPr>
        <w:t>）和第四心音由于幅值较小且频率</w:t>
      </w:r>
      <w:proofErr w:type="gramStart"/>
      <w:r>
        <w:rPr>
          <w:rFonts w:hint="eastAsia"/>
        </w:rPr>
        <w:t>低容易</w:t>
      </w:r>
      <w:proofErr w:type="gramEnd"/>
      <w:r>
        <w:rPr>
          <w:rFonts w:hint="eastAsia"/>
        </w:rPr>
        <w:t>被低频噪声淹没，难以分辨。</w:t>
      </w:r>
    </w:p>
    <w:p w:rsidR="0019701D" w:rsidRDefault="0019701D" w:rsidP="0019701D">
      <w:pPr>
        <w:pStyle w:val="2"/>
        <w:rPr>
          <w:rFonts w:hint="eastAsia"/>
        </w:rPr>
      </w:pPr>
      <w:r>
        <w:rPr>
          <w:rFonts w:hint="eastAsia"/>
        </w:rPr>
        <w:t xml:space="preserve">3.6 </w:t>
      </w:r>
      <w:r>
        <w:rPr>
          <w:rFonts w:hint="eastAsia"/>
        </w:rPr>
        <w:t>数据采集</w:t>
      </w:r>
    </w:p>
    <w:p w:rsidR="0019701D" w:rsidRDefault="0019701D" w:rsidP="0019701D">
      <w:pPr>
        <w:pStyle w:val="1"/>
        <w:rPr>
          <w:rFonts w:hint="eastAsia"/>
        </w:rPr>
      </w:pPr>
      <w:r>
        <w:rPr>
          <w:rFonts w:hint="eastAsia"/>
        </w:rPr>
        <w:t xml:space="preserve">4. </w:t>
      </w:r>
      <w:r>
        <w:rPr>
          <w:rFonts w:hint="eastAsia"/>
        </w:rPr>
        <w:t>算法实现</w:t>
      </w:r>
    </w:p>
    <w:p w:rsidR="0019701D" w:rsidRDefault="0019701D" w:rsidP="0019701D">
      <w:pPr>
        <w:ind w:firstLine="420"/>
        <w:rPr>
          <w:rFonts w:hint="eastAsia"/>
        </w:rPr>
      </w:pPr>
      <w:r>
        <w:rPr>
          <w:rFonts w:hint="eastAsia"/>
        </w:rPr>
        <w:t xml:space="preserve">ICA </w:t>
      </w:r>
      <w:r>
        <w:rPr>
          <w:rFonts w:hint="eastAsia"/>
        </w:rPr>
        <w:t>自适应滤波器</w:t>
      </w:r>
    </w:p>
    <w:p w:rsidR="0019701D" w:rsidRDefault="0019701D" w:rsidP="0019701D">
      <w:pPr>
        <w:pStyle w:val="1"/>
        <w:rPr>
          <w:rFonts w:hint="eastAsia"/>
        </w:rPr>
      </w:pPr>
      <w:r>
        <w:rPr>
          <w:rFonts w:hint="eastAsia"/>
        </w:rPr>
        <w:t xml:space="preserve">5. </w:t>
      </w:r>
      <w:r>
        <w:rPr>
          <w:rFonts w:hint="eastAsia"/>
        </w:rPr>
        <w:t>算法验证</w:t>
      </w:r>
    </w:p>
    <w:p w:rsidR="0019701D" w:rsidRDefault="0019701D" w:rsidP="0019701D">
      <w:pPr>
        <w:ind w:firstLine="420"/>
      </w:pPr>
      <w:r>
        <w:rPr>
          <w:rFonts w:hint="eastAsia"/>
        </w:rPr>
        <w:t>P-QRS-T</w:t>
      </w:r>
      <w:r>
        <w:rPr>
          <w:rFonts w:hint="eastAsia"/>
        </w:rPr>
        <w:t>波群提取</w:t>
      </w:r>
      <w:r>
        <w:rPr>
          <w:rFonts w:hint="eastAsia"/>
        </w:rPr>
        <w:t xml:space="preserve"> 1.Pandia, K., </w:t>
      </w:r>
      <w:proofErr w:type="spellStart"/>
      <w:r>
        <w:rPr>
          <w:rFonts w:hint="eastAsia"/>
        </w:rPr>
        <w:t>Ravindran</w:t>
      </w:r>
      <w:proofErr w:type="spellEnd"/>
      <w:r>
        <w:rPr>
          <w:rFonts w:hint="eastAsia"/>
        </w:rPr>
        <w:t xml:space="preserve">, S., Cole, R., Kovacs, G. &amp; </w:t>
      </w:r>
      <w:proofErr w:type="spellStart"/>
      <w:r>
        <w:rPr>
          <w:rFonts w:hint="eastAsia"/>
        </w:rPr>
        <w:t>Giovangrandi</w:t>
      </w:r>
      <w:proofErr w:type="spellEnd"/>
      <w:r>
        <w:rPr>
          <w:rFonts w:hint="eastAsia"/>
        </w:rPr>
        <w:t xml:space="preserve">, L. Motion artifact cancellation to obtain heart sounds from a single chest-worn accelerometer. </w:t>
      </w:r>
      <w:proofErr w:type="gramStart"/>
      <w:r>
        <w:rPr>
          <w:rFonts w:hint="eastAsia"/>
        </w:rPr>
        <w:t>in</w:t>
      </w:r>
      <w:proofErr w:type="gramEnd"/>
      <w:r>
        <w:rPr>
          <w:rFonts w:hint="eastAsia"/>
        </w:rPr>
        <w:t xml:space="preserve"> 2010 IEEE International Conference on Acoustics Speech and Signal Processing (IC</w:t>
      </w:r>
      <w:r>
        <w:t>ASSP) 590–593 (2010). doi:10.1109/ICASSP.2010.5495553</w:t>
      </w:r>
    </w:p>
    <w:p w:rsidR="0019701D" w:rsidRDefault="0019701D" w:rsidP="0019701D">
      <w:pPr>
        <w:pStyle w:val="1"/>
        <w:rPr>
          <w:rFonts w:hint="eastAsia"/>
        </w:rPr>
      </w:pPr>
      <w:r>
        <w:rPr>
          <w:rFonts w:hint="eastAsia"/>
        </w:rPr>
        <w:lastRenderedPageBreak/>
        <w:t xml:space="preserve">6. </w:t>
      </w:r>
      <w:r>
        <w:rPr>
          <w:rFonts w:hint="eastAsia"/>
        </w:rPr>
        <w:t>总结</w:t>
      </w:r>
    </w:p>
    <w:p w:rsidR="0019701D" w:rsidRDefault="0019701D" w:rsidP="0019701D">
      <w:pPr>
        <w:ind w:firstLine="420"/>
        <w:rPr>
          <w:rFonts w:hint="eastAsia"/>
        </w:rPr>
      </w:pPr>
      <w:r>
        <w:rPr>
          <w:rFonts w:hint="eastAsia"/>
        </w:rPr>
        <w:t>本文提出了一种适合孕妇与胎儿监测应用、可实现心音心电同步测量的便携式监测设备方案，能够支持长时间动态测量并得到较高质量的测量数据。基于</w:t>
      </w:r>
      <w:r>
        <w:rPr>
          <w:rFonts w:hint="eastAsia"/>
        </w:rPr>
        <w:t>Wi-Fi</w:t>
      </w:r>
      <w:r>
        <w:rPr>
          <w:rFonts w:hint="eastAsia"/>
        </w:rPr>
        <w:t>的无线数据传输还能方便地将数据发送到远端服务器，便于存储、分析和远程监测。心音和心电的同步测量能为医生提供更全面的诊断数据，提升这一领域的监护水平。</w:t>
      </w: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Default="0019701D" w:rsidP="0019701D">
      <w:pPr>
        <w:ind w:firstLine="420"/>
      </w:pPr>
    </w:p>
    <w:p w:rsidR="0019701D" w:rsidRPr="006C731C" w:rsidRDefault="0019701D" w:rsidP="006C731C">
      <w:pPr>
        <w:ind w:firstLine="420"/>
        <w:rPr>
          <w:rStyle w:val="ac"/>
          <w:rFonts w:hint="eastAsia"/>
        </w:rPr>
      </w:pPr>
      <w:r>
        <w:rPr>
          <w:rFonts w:hint="eastAsia"/>
        </w:rPr>
        <w:t>参考文献</w:t>
      </w:r>
    </w:p>
    <w:p w:rsidR="006C731C" w:rsidRPr="006C731C" w:rsidRDefault="0019701D" w:rsidP="006C731C">
      <w:pPr>
        <w:pStyle w:val="a7"/>
        <w:ind w:firstLine="420"/>
      </w:pPr>
      <w:r>
        <w:fldChar w:fldCharType="begin"/>
      </w:r>
      <w:r w:rsidR="006C731C">
        <w:instrText xml:space="preserve"> ADDIN ZOTERO_BIBL {"custom":[]} CSL_BIBLIOGRAPHY </w:instrText>
      </w:r>
      <w:r>
        <w:fldChar w:fldCharType="separate"/>
      </w:r>
      <w:r w:rsidR="006C731C" w:rsidRPr="006C731C">
        <w:t>[1]</w:t>
      </w:r>
      <w:r w:rsidR="006C731C" w:rsidRPr="006C731C">
        <w:tab/>
        <w:t>ROSERO S Z, KUTYIFA V, OLSHANSKY B</w:t>
      </w:r>
      <w:r w:rsidR="006C731C" w:rsidRPr="006C731C">
        <w:t>等</w:t>
      </w:r>
      <w:r w:rsidR="006C731C" w:rsidRPr="006C731C">
        <w:t xml:space="preserve">. Ambulatory ECG Monitoring in Atrial Fibrillation </w:t>
      </w:r>
      <w:proofErr w:type="gramStart"/>
      <w:r w:rsidR="006C731C" w:rsidRPr="006C731C">
        <w:t>Management[</w:t>
      </w:r>
      <w:proofErr w:type="gramEnd"/>
      <w:r w:rsidR="006C731C" w:rsidRPr="006C731C">
        <w:t>J]. Progress in Cardiovascular Diseases, 2013, 56(2): 143–152.</w:t>
      </w:r>
    </w:p>
    <w:p w:rsidR="006C731C" w:rsidRPr="006C731C" w:rsidRDefault="006C731C" w:rsidP="006C731C">
      <w:pPr>
        <w:pStyle w:val="a7"/>
        <w:ind w:firstLine="420"/>
      </w:pPr>
      <w:r w:rsidRPr="006C731C">
        <w:t>[2]</w:t>
      </w:r>
      <w:r w:rsidRPr="006C731C">
        <w:tab/>
        <w:t xml:space="preserve">KENNEDY H L. The Evolution of Ambulatory ECG </w:t>
      </w:r>
      <w:proofErr w:type="gramStart"/>
      <w:r w:rsidRPr="006C731C">
        <w:t>Monitoring[</w:t>
      </w:r>
      <w:proofErr w:type="gramEnd"/>
      <w:r w:rsidRPr="006C731C">
        <w:t>J]. Progress in Cardiovascular Diseases, 2013, 56(2): 127–132.</w:t>
      </w:r>
    </w:p>
    <w:p w:rsidR="006C731C" w:rsidRPr="006C731C" w:rsidRDefault="006C731C" w:rsidP="006C731C">
      <w:pPr>
        <w:pStyle w:val="a7"/>
        <w:ind w:firstLine="420"/>
      </w:pPr>
      <w:r w:rsidRPr="006C731C">
        <w:t>[3]</w:t>
      </w:r>
      <w:r w:rsidRPr="006C731C">
        <w:tab/>
        <w:t>CHIN-TENG LIN, KUAN-CHENG CHANG, CHUN-LING LIN</w:t>
      </w:r>
      <w:r w:rsidRPr="006C731C">
        <w:t>等</w:t>
      </w:r>
      <w:r w:rsidRPr="006C731C">
        <w:t xml:space="preserve">. An Intelligent </w:t>
      </w:r>
      <w:proofErr w:type="spellStart"/>
      <w:r w:rsidRPr="006C731C">
        <w:t>Telecardiology</w:t>
      </w:r>
      <w:proofErr w:type="spellEnd"/>
      <w:r w:rsidRPr="006C731C">
        <w:t xml:space="preserve"> System Using a Wearable and Wireless ECG to Detect Atrial </w:t>
      </w:r>
      <w:proofErr w:type="gramStart"/>
      <w:r w:rsidRPr="006C731C">
        <w:t>Fibrillation[</w:t>
      </w:r>
      <w:proofErr w:type="gramEnd"/>
      <w:r w:rsidRPr="006C731C">
        <w:t>J]. IEEE Transactions on Information Technology in Biomedicine, 2010, 14(3): 726–733.</w:t>
      </w:r>
    </w:p>
    <w:p w:rsidR="006C731C" w:rsidRPr="006C731C" w:rsidRDefault="006C731C" w:rsidP="006C731C">
      <w:pPr>
        <w:pStyle w:val="a7"/>
        <w:ind w:firstLine="420"/>
      </w:pPr>
      <w:r w:rsidRPr="006C731C">
        <w:t>[4]</w:t>
      </w:r>
      <w:r w:rsidRPr="006C731C">
        <w:tab/>
        <w:t>CANO-GARCIA J M, GONZALEZ-PARADA E, ALARCON-COLLANTES V</w:t>
      </w:r>
      <w:r w:rsidRPr="006C731C">
        <w:t>等</w:t>
      </w:r>
      <w:r w:rsidRPr="006C731C">
        <w:t>. A PDA-based portable wireless ECG monitor for medical personal area networks[C]//</w:t>
      </w:r>
      <w:proofErr w:type="spellStart"/>
      <w:r w:rsidRPr="006C731C">
        <w:t>Electrotechnical</w:t>
      </w:r>
      <w:proofErr w:type="spellEnd"/>
      <w:r w:rsidRPr="006C731C">
        <w:t xml:space="preserve"> Conference, 2006. MELECON 2006. IEEE Mediterranean. 2006: 713–716.</w:t>
      </w:r>
    </w:p>
    <w:p w:rsidR="006C731C" w:rsidRPr="006C731C" w:rsidRDefault="006C731C" w:rsidP="006C731C">
      <w:pPr>
        <w:pStyle w:val="a7"/>
        <w:ind w:firstLine="420"/>
      </w:pPr>
      <w:r w:rsidRPr="006C731C">
        <w:t>[5]</w:t>
      </w:r>
      <w:r w:rsidRPr="006C731C">
        <w:tab/>
        <w:t xml:space="preserve">JUNG H-K, JEONG D-U. Development of wearable ECG measurement system </w:t>
      </w:r>
      <w:proofErr w:type="gramStart"/>
      <w:r w:rsidRPr="006C731C">
        <w:t>using</w:t>
      </w:r>
      <w:proofErr w:type="gramEnd"/>
      <w:r w:rsidRPr="006C731C">
        <w:t xml:space="preserve"> EMD for motion artifact removal[C]//2012 7th International Conference on Computing and Convergence Technology (ICCCT). 2012: 299–304.</w:t>
      </w:r>
    </w:p>
    <w:p w:rsidR="006C731C" w:rsidRPr="006C731C" w:rsidRDefault="006C731C" w:rsidP="006C731C">
      <w:pPr>
        <w:pStyle w:val="a7"/>
        <w:ind w:firstLine="420"/>
      </w:pPr>
      <w:r w:rsidRPr="006C731C">
        <w:t>[6]</w:t>
      </w:r>
      <w:r w:rsidRPr="006C731C">
        <w:tab/>
        <w:t>NOMA H, KOGURE K, NAKAJIMA Y</w:t>
      </w:r>
      <w:r w:rsidRPr="006C731C">
        <w:t>等</w:t>
      </w:r>
      <w:r w:rsidRPr="006C731C">
        <w:t>. Wearable data acquisition for heartbeat and respiratory information using NAM (non-audible murmur) microphone[C]//Ninth IEEE International Symposium on Wearable Computers, 2005. Proceedings. 2005: 210–211.</w:t>
      </w:r>
    </w:p>
    <w:p w:rsidR="00B15E08" w:rsidRDefault="0019701D" w:rsidP="0019701D">
      <w:pPr>
        <w:pStyle w:val="a8"/>
      </w:pPr>
      <w:r>
        <w:fldChar w:fldCharType="end"/>
      </w:r>
    </w:p>
    <w:sectPr w:rsidR="00B15E0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10F" w:rsidRDefault="00D2410F" w:rsidP="0019701D">
      <w:pPr>
        <w:ind w:firstLine="420"/>
      </w:pPr>
      <w:r>
        <w:separator/>
      </w:r>
    </w:p>
  </w:endnote>
  <w:endnote w:type="continuationSeparator" w:id="0">
    <w:p w:rsidR="00D2410F" w:rsidRDefault="00D2410F" w:rsidP="0019701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10F" w:rsidRDefault="00D2410F" w:rsidP="0019701D">
      <w:pPr>
        <w:ind w:firstLine="420"/>
      </w:pPr>
      <w:r>
        <w:separator/>
      </w:r>
    </w:p>
  </w:footnote>
  <w:footnote w:type="continuationSeparator" w:id="0">
    <w:p w:rsidR="00D2410F" w:rsidRDefault="00D2410F" w:rsidP="0019701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01D" w:rsidRDefault="0019701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61"/>
    <w:rsid w:val="0013171E"/>
    <w:rsid w:val="0019701D"/>
    <w:rsid w:val="001A0C61"/>
    <w:rsid w:val="006C731C"/>
    <w:rsid w:val="00B15E08"/>
    <w:rsid w:val="00D24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38D904-629B-4C26-99FC-20AAE488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701D"/>
    <w:pPr>
      <w:widowControl w:val="0"/>
      <w:ind w:firstLineChars="200" w:firstLine="200"/>
    </w:pPr>
    <w:rPr>
      <w:rFonts w:ascii="Times New Roman" w:hAnsi="Times New Roman"/>
    </w:rPr>
  </w:style>
  <w:style w:type="paragraph" w:styleId="1">
    <w:name w:val="heading 1"/>
    <w:basedOn w:val="a"/>
    <w:next w:val="a"/>
    <w:link w:val="1Char"/>
    <w:uiPriority w:val="9"/>
    <w:qFormat/>
    <w:rsid w:val="0019701D"/>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9701D"/>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701D"/>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semiHidden/>
    <w:unhideWhenUsed/>
    <w:rsid w:val="001970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701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701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rsid w:val="0019701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19701D"/>
  </w:style>
  <w:style w:type="paragraph" w:styleId="a3">
    <w:name w:val="header"/>
    <w:basedOn w:val="a"/>
    <w:link w:val="Char"/>
    <w:uiPriority w:val="99"/>
    <w:unhideWhenUsed/>
    <w:rsid w:val="001970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01D"/>
    <w:rPr>
      <w:rFonts w:ascii="Times New Roman" w:hAnsi="Times New Roman"/>
      <w:sz w:val="18"/>
      <w:szCs w:val="18"/>
    </w:rPr>
  </w:style>
  <w:style w:type="paragraph" w:styleId="a4">
    <w:name w:val="footer"/>
    <w:basedOn w:val="a"/>
    <w:link w:val="Char0"/>
    <w:uiPriority w:val="99"/>
    <w:unhideWhenUsed/>
    <w:rsid w:val="0019701D"/>
    <w:pPr>
      <w:tabs>
        <w:tab w:val="center" w:pos="4153"/>
        <w:tab w:val="right" w:pos="8306"/>
      </w:tabs>
      <w:snapToGrid w:val="0"/>
    </w:pPr>
    <w:rPr>
      <w:sz w:val="18"/>
      <w:szCs w:val="18"/>
    </w:rPr>
  </w:style>
  <w:style w:type="character" w:customStyle="1" w:styleId="Char0">
    <w:name w:val="页脚 Char"/>
    <w:basedOn w:val="a0"/>
    <w:link w:val="a4"/>
    <w:uiPriority w:val="99"/>
    <w:rsid w:val="0019701D"/>
    <w:rPr>
      <w:rFonts w:ascii="Times New Roman" w:hAnsi="Times New Roman"/>
      <w:sz w:val="18"/>
      <w:szCs w:val="18"/>
    </w:rPr>
  </w:style>
  <w:style w:type="paragraph" w:styleId="a5">
    <w:name w:val="Title"/>
    <w:basedOn w:val="a"/>
    <w:next w:val="a"/>
    <w:link w:val="Char1"/>
    <w:uiPriority w:val="10"/>
    <w:qFormat/>
    <w:rsid w:val="0019701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9701D"/>
    <w:rPr>
      <w:rFonts w:asciiTheme="majorHAnsi" w:eastAsia="宋体" w:hAnsiTheme="majorHAnsi" w:cstheme="majorBidi"/>
      <w:b/>
      <w:bCs/>
      <w:sz w:val="32"/>
      <w:szCs w:val="32"/>
    </w:rPr>
  </w:style>
  <w:style w:type="character" w:customStyle="1" w:styleId="1Char">
    <w:name w:val="标题 1 Char"/>
    <w:basedOn w:val="a0"/>
    <w:link w:val="1"/>
    <w:uiPriority w:val="9"/>
    <w:rsid w:val="0019701D"/>
    <w:rPr>
      <w:rFonts w:ascii="Times New Roman" w:hAnsi="Times New Roman"/>
      <w:b/>
      <w:bCs/>
      <w:kern w:val="44"/>
      <w:sz w:val="44"/>
      <w:szCs w:val="44"/>
    </w:rPr>
  </w:style>
  <w:style w:type="character" w:customStyle="1" w:styleId="2Char">
    <w:name w:val="标题 2 Char"/>
    <w:basedOn w:val="a0"/>
    <w:link w:val="2"/>
    <w:uiPriority w:val="9"/>
    <w:rsid w:val="001970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701D"/>
    <w:rPr>
      <w:rFonts w:ascii="Times New Roman" w:hAnsi="Times New Roman"/>
      <w:b/>
      <w:bCs/>
      <w:sz w:val="32"/>
      <w:szCs w:val="32"/>
    </w:rPr>
  </w:style>
  <w:style w:type="character" w:customStyle="1" w:styleId="4Char">
    <w:name w:val="标题 4 Char"/>
    <w:basedOn w:val="a0"/>
    <w:link w:val="4"/>
    <w:uiPriority w:val="9"/>
    <w:semiHidden/>
    <w:rsid w:val="0019701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701D"/>
    <w:rPr>
      <w:rFonts w:ascii="Times New Roman" w:hAnsi="Times New Roman"/>
      <w:b/>
      <w:bCs/>
      <w:sz w:val="28"/>
      <w:szCs w:val="28"/>
    </w:rPr>
  </w:style>
  <w:style w:type="character" w:customStyle="1" w:styleId="6Char">
    <w:name w:val="标题 6 Char"/>
    <w:basedOn w:val="a0"/>
    <w:link w:val="6"/>
    <w:uiPriority w:val="9"/>
    <w:semiHidden/>
    <w:rsid w:val="0019701D"/>
    <w:rPr>
      <w:rFonts w:asciiTheme="majorHAnsi" w:eastAsiaTheme="majorEastAsia" w:hAnsiTheme="majorHAnsi" w:cstheme="majorBidi"/>
      <w:b/>
      <w:bCs/>
      <w:sz w:val="24"/>
      <w:szCs w:val="24"/>
    </w:rPr>
  </w:style>
  <w:style w:type="paragraph" w:styleId="a6">
    <w:name w:val="List Paragraph"/>
    <w:basedOn w:val="a"/>
    <w:uiPriority w:val="34"/>
    <w:qFormat/>
    <w:rsid w:val="0019701D"/>
    <w:pPr>
      <w:ind w:firstLine="420"/>
    </w:pPr>
  </w:style>
  <w:style w:type="paragraph" w:styleId="a7">
    <w:name w:val="Bibliography"/>
    <w:basedOn w:val="a"/>
    <w:next w:val="a"/>
    <w:uiPriority w:val="37"/>
    <w:unhideWhenUsed/>
    <w:rsid w:val="0019701D"/>
    <w:pPr>
      <w:tabs>
        <w:tab w:val="left" w:pos="384"/>
      </w:tabs>
      <w:ind w:left="384" w:hanging="384"/>
    </w:pPr>
  </w:style>
  <w:style w:type="paragraph" w:styleId="a8">
    <w:name w:val="No Spacing"/>
    <w:uiPriority w:val="1"/>
    <w:qFormat/>
    <w:rsid w:val="0019701D"/>
    <w:pPr>
      <w:widowControl w:val="0"/>
      <w:jc w:val="both"/>
    </w:pPr>
  </w:style>
  <w:style w:type="character" w:styleId="a9">
    <w:name w:val="Subtle Reference"/>
    <w:basedOn w:val="a0"/>
    <w:uiPriority w:val="31"/>
    <w:qFormat/>
    <w:rsid w:val="006C731C"/>
    <w:rPr>
      <w:smallCaps/>
      <w:color w:val="5A5A5A" w:themeColor="text1" w:themeTint="A5"/>
    </w:rPr>
  </w:style>
  <w:style w:type="character" w:styleId="aa">
    <w:name w:val="Intense Reference"/>
    <w:basedOn w:val="a0"/>
    <w:uiPriority w:val="32"/>
    <w:qFormat/>
    <w:rsid w:val="006C731C"/>
    <w:rPr>
      <w:b/>
      <w:bCs/>
      <w:smallCaps/>
      <w:color w:val="5B9BD5" w:themeColor="accent1"/>
      <w:spacing w:val="5"/>
    </w:rPr>
  </w:style>
  <w:style w:type="paragraph" w:styleId="ab">
    <w:name w:val="Intense Quote"/>
    <w:basedOn w:val="a"/>
    <w:next w:val="a"/>
    <w:link w:val="Char2"/>
    <w:uiPriority w:val="30"/>
    <w:qFormat/>
    <w:rsid w:val="006C731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2">
    <w:name w:val="明显引用 Char"/>
    <w:basedOn w:val="a0"/>
    <w:link w:val="ab"/>
    <w:uiPriority w:val="30"/>
    <w:rsid w:val="006C731C"/>
    <w:rPr>
      <w:rFonts w:ascii="Times New Roman" w:hAnsi="Times New Roman"/>
      <w:i/>
      <w:iCs/>
      <w:color w:val="5B9BD5" w:themeColor="accent1"/>
    </w:rPr>
  </w:style>
  <w:style w:type="character" w:styleId="ac">
    <w:name w:val="Book Title"/>
    <w:basedOn w:val="a0"/>
    <w:uiPriority w:val="33"/>
    <w:qFormat/>
    <w:rsid w:val="006C731C"/>
    <w:rPr>
      <w:b/>
      <w:bCs/>
      <w:i/>
      <w:iCs/>
      <w:spacing w:val="5"/>
    </w:rPr>
  </w:style>
  <w:style w:type="paragraph" w:styleId="ad">
    <w:name w:val="Quote"/>
    <w:basedOn w:val="a"/>
    <w:next w:val="a"/>
    <w:link w:val="Char3"/>
    <w:uiPriority w:val="29"/>
    <w:qFormat/>
    <w:rsid w:val="006C731C"/>
    <w:pPr>
      <w:spacing w:before="200" w:after="160"/>
      <w:ind w:left="864" w:right="864"/>
      <w:jc w:val="center"/>
    </w:pPr>
    <w:rPr>
      <w:i/>
      <w:iCs/>
      <w:color w:val="404040" w:themeColor="text1" w:themeTint="BF"/>
    </w:rPr>
  </w:style>
  <w:style w:type="character" w:customStyle="1" w:styleId="Char3">
    <w:name w:val="引用 Char"/>
    <w:basedOn w:val="a0"/>
    <w:link w:val="ad"/>
    <w:uiPriority w:val="29"/>
    <w:rsid w:val="006C731C"/>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18834-25DA-41BD-B916-8D302CB91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2868</Words>
  <Characters>16353</Characters>
  <Application>Microsoft Office Word</Application>
  <DocSecurity>0</DocSecurity>
  <Lines>136</Lines>
  <Paragraphs>38</Paragraphs>
  <ScaleCrop>false</ScaleCrop>
  <Company/>
  <LinksUpToDate>false</LinksUpToDate>
  <CharactersWithSpaces>19183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Li</dc:creator>
  <cp:keywords/>
  <dc:description/>
  <cp:lastModifiedBy>Parker Li</cp:lastModifiedBy>
  <cp:revision>2</cp:revision>
  <dcterms:created xsi:type="dcterms:W3CDTF">2016-02-27T14:11:00Z</dcterms:created>
  <dcterms:modified xsi:type="dcterms:W3CDTF">2016-02-27T14:36:00Z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id="dCkv7qs6"/&gt;&lt;style id="http://www.zotero.org/styles/chinese-gb7714-2005-numeric" hasBibliography="1" bibliographyStyleHasBeenSet="1"/&gt;&lt;prefs&gt;&lt;pref name="fieldType" value="Field"/&gt;&lt;pref name="sto</vt:lpwstr>
  </property>
  <property fmtid="{D5CDD505-2E9C-101B-9397-08002B2CF9AE}" pid="3" name="ZOTERO_PREF_2">
    <vt:lpwstr>reReferences" value="true"/&gt;&lt;pref name="automaticJournalAbbreviations" value="true"/&gt;&lt;pref name="noteType" value=""/&gt;&lt;/prefs&gt;&lt;/data&gt;</vt:lpwstr>
  </property>
</Properties>
</file>